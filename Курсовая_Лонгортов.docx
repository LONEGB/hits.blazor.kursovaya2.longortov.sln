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2F64" w14:textId="77777777" w:rsidR="00AB010A" w:rsidRPr="009957F3" w:rsidRDefault="00AB010A" w:rsidP="009957F3">
      <w:pPr>
        <w:spacing w:after="0" w:line="360" w:lineRule="auto"/>
        <w:jc w:val="center"/>
        <w:rPr>
          <w:rFonts w:ascii="Times New Roman" w:eastAsia="Calibri" w:hAnsi="Times New Roman" w:cs="Times New Roman"/>
          <w:b/>
          <w:spacing w:val="-12"/>
          <w:sz w:val="24"/>
        </w:rPr>
      </w:pPr>
      <w:bookmarkStart w:id="0" w:name="_Toc58504628"/>
      <w:r w:rsidRPr="00AB010A">
        <w:rPr>
          <w:rFonts w:ascii="Times New Roman" w:eastAsia="Calibri" w:hAnsi="Times New Roman" w:cs="Times New Roman"/>
          <w:b/>
          <w:spacing w:val="-12"/>
          <w:sz w:val="24"/>
        </w:rPr>
        <w:t>МИНИСТЕРСТВО НАУКИ И ВЫСШЕГО ОБРАЗОВАНИЯ РОССИЙСКОЙ ФЕДЕРАЦИИ</w:t>
      </w:r>
    </w:p>
    <w:p w14:paraId="43CDEFD6" w14:textId="77777777" w:rsidR="00AB010A" w:rsidRPr="00AB010A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</w:rPr>
      </w:pPr>
      <w:r w:rsidRPr="00AB010A">
        <w:rPr>
          <w:rFonts w:ascii="Times New Roman" w:eastAsia="Calibri" w:hAnsi="Times New Roman" w:cs="Times New Roman"/>
          <w:sz w:val="16"/>
        </w:rPr>
        <w:t>ФЕДЕРАЛЬНОЕ ГОСУДАРСТВЕННОЕ БЮДЖЕТНОЕ ОБРАЗОВАТЕЛЬНОЕ УЧРЕЖДЕНИЕ ВЫСШЕГО ОБРАЗОВАНИЯ</w:t>
      </w:r>
    </w:p>
    <w:p w14:paraId="4E76BCC8" w14:textId="77777777" w:rsidR="00AB010A" w:rsidRPr="009957F3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9957F3">
        <w:rPr>
          <w:rFonts w:ascii="Times New Roman" w:eastAsia="Calibri" w:hAnsi="Times New Roman" w:cs="Times New Roman"/>
          <w:sz w:val="28"/>
        </w:rPr>
        <w:t>«ТЮМЕНСКИЙ ИНДУСТРИАЛЬНЫЙ УНИВЕРСИТЕТ»</w:t>
      </w:r>
    </w:p>
    <w:p w14:paraId="3C352EE8" w14:textId="5D9EF1D3" w:rsidR="00AB010A" w:rsidRPr="00AB010A" w:rsidRDefault="00EB20D5" w:rsidP="00AB010A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0"/>
        </w:rPr>
        <w:t>Высшая</w:t>
      </w:r>
      <w:r w:rsidR="00AB010A" w:rsidRPr="00AB010A">
        <w:rPr>
          <w:rFonts w:ascii="Times New Roman" w:eastAsia="Calibri" w:hAnsi="Times New Roman" w:cs="Times New Roman"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>школа</w:t>
      </w:r>
      <w:r w:rsidR="00AB010A" w:rsidRPr="00AB010A">
        <w:rPr>
          <w:rFonts w:ascii="Times New Roman" w:eastAsia="Calibri" w:hAnsi="Times New Roman" w:cs="Times New Roman"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>цифровых технологий</w:t>
      </w:r>
    </w:p>
    <w:p w14:paraId="5F55437C" w14:textId="776E6A69" w:rsidR="00AB010A" w:rsidRPr="00AB010A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AB010A">
        <w:rPr>
          <w:rFonts w:ascii="Times New Roman" w:eastAsia="Calibri" w:hAnsi="Times New Roman" w:cs="Times New Roman"/>
          <w:sz w:val="20"/>
        </w:rPr>
        <w:t xml:space="preserve">Кафедра </w:t>
      </w:r>
      <w:r w:rsidR="00EB20D5">
        <w:rPr>
          <w:rFonts w:ascii="Times New Roman" w:eastAsia="Calibri" w:hAnsi="Times New Roman" w:cs="Times New Roman"/>
          <w:sz w:val="20"/>
        </w:rPr>
        <w:t>математики и прикладных информационных технологий</w:t>
      </w:r>
    </w:p>
    <w:p w14:paraId="650AD7A4" w14:textId="77777777" w:rsidR="00AB010A" w:rsidRPr="009957F3" w:rsidRDefault="00AB010A" w:rsidP="009957F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BFFA87C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49EF8B31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5BBB13E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C8B5438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b/>
          <w:sz w:val="28"/>
        </w:rPr>
      </w:pPr>
    </w:p>
    <w:p w14:paraId="582AA0C3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b/>
          <w:sz w:val="28"/>
        </w:rPr>
      </w:pPr>
    </w:p>
    <w:p w14:paraId="7666506C" w14:textId="77777777" w:rsidR="00AB010A" w:rsidRPr="009957F3" w:rsidRDefault="00AB010A" w:rsidP="009957F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9957F3">
        <w:rPr>
          <w:rFonts w:ascii="Times New Roman" w:eastAsia="Calibri" w:hAnsi="Times New Roman" w:cs="Times New Roman"/>
          <w:b/>
          <w:sz w:val="28"/>
        </w:rPr>
        <w:t>КУРСОВОЙ ПРОЕКТ</w:t>
      </w:r>
    </w:p>
    <w:p w14:paraId="4E283B8A" w14:textId="75151846" w:rsidR="00AB010A" w:rsidRPr="00AB010A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010A">
        <w:rPr>
          <w:rFonts w:ascii="Times New Roman" w:eastAsia="Calibri" w:hAnsi="Times New Roman" w:cs="Times New Roman"/>
          <w:sz w:val="28"/>
          <w:szCs w:val="28"/>
        </w:rPr>
        <w:t xml:space="preserve">по предмету: </w:t>
      </w:r>
      <w:r w:rsidR="00C5521C">
        <w:rPr>
          <w:rFonts w:ascii="Times New Roman" w:eastAsia="Calibri" w:hAnsi="Times New Roman" w:cs="Times New Roman"/>
          <w:sz w:val="28"/>
          <w:szCs w:val="28"/>
        </w:rPr>
        <w:t>«</w:t>
      </w:r>
      <w:r w:rsidR="00C5521C">
        <w:rPr>
          <w:rFonts w:ascii="Times New Roman" w:hAnsi="Times New Roman" w:cs="Times New Roman"/>
          <w:sz w:val="28"/>
          <w:szCs w:val="28"/>
        </w:rPr>
        <w:t>Методы и средства проектирования компьютерных приложений»</w:t>
      </w:r>
    </w:p>
    <w:p w14:paraId="0889695F" w14:textId="73743079" w:rsidR="00AB010A" w:rsidRPr="009957F3" w:rsidRDefault="00AB010A" w:rsidP="00C5521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B010A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bookmarkStart w:id="1" w:name="_Hlk122033858"/>
      <w:r w:rsidR="00C5521C">
        <w:rPr>
          <w:rFonts w:ascii="Times New Roman" w:eastAsia="Calibri" w:hAnsi="Times New Roman" w:cs="Times New Roman"/>
          <w:sz w:val="28"/>
          <w:szCs w:val="28"/>
        </w:rPr>
        <w:t>«</w:t>
      </w:r>
      <w:bookmarkEnd w:id="1"/>
      <w:r w:rsidR="00C5521C" w:rsidRPr="00F90CEF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“</w:t>
      </w:r>
      <w:r w:rsidR="00C5521C">
        <w:rPr>
          <w:rFonts w:ascii="Times New Roman" w:hAnsi="Times New Roman" w:cs="Times New Roman"/>
          <w:sz w:val="28"/>
          <w:szCs w:val="28"/>
        </w:rPr>
        <w:t>Товарный</w:t>
      </w:r>
      <w:r w:rsidR="00C5521C" w:rsidRPr="00F90CEF">
        <w:rPr>
          <w:rFonts w:ascii="Times New Roman" w:hAnsi="Times New Roman" w:cs="Times New Roman"/>
          <w:sz w:val="28"/>
          <w:szCs w:val="28"/>
        </w:rPr>
        <w:t xml:space="preserve"> </w:t>
      </w:r>
      <w:r w:rsidR="00C5521C">
        <w:rPr>
          <w:rFonts w:ascii="Times New Roman" w:hAnsi="Times New Roman" w:cs="Times New Roman"/>
          <w:sz w:val="28"/>
          <w:szCs w:val="28"/>
        </w:rPr>
        <w:t>учёт</w:t>
      </w:r>
      <w:r w:rsidR="00C5521C" w:rsidRPr="00F90CEF">
        <w:rPr>
          <w:rFonts w:ascii="Times New Roman" w:hAnsi="Times New Roman" w:cs="Times New Roman"/>
          <w:sz w:val="28"/>
          <w:szCs w:val="28"/>
        </w:rPr>
        <w:t>”</w:t>
      </w:r>
      <w:r w:rsidR="00C5521C">
        <w:rPr>
          <w:rFonts w:ascii="Times New Roman" w:hAnsi="Times New Roman" w:cs="Times New Roman"/>
          <w:sz w:val="28"/>
          <w:szCs w:val="28"/>
        </w:rPr>
        <w:t>»</w:t>
      </w:r>
    </w:p>
    <w:p w14:paraId="1A9C1849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715C79E4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3BD03B6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544158B" w14:textId="77777777" w:rsidR="00AB010A" w:rsidRPr="009957F3" w:rsidRDefault="00AB010A" w:rsidP="009957F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1FFB205B" w14:textId="77777777" w:rsidR="00AB010A" w:rsidRPr="00AB010A" w:rsidRDefault="00AB010A" w:rsidP="00AB010A">
      <w:pPr>
        <w:spacing w:after="0" w:line="240" w:lineRule="auto"/>
        <w:ind w:left="4961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AB010A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Выполнил:</w:t>
      </w:r>
    </w:p>
    <w:p w14:paraId="00151901" w14:textId="7F75DF3B" w:rsidR="00AB010A" w:rsidRPr="00AB010A" w:rsidRDefault="00AB010A" w:rsidP="00AB010A">
      <w:pPr>
        <w:spacing w:after="0" w:line="240" w:lineRule="auto"/>
        <w:ind w:left="4961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Студент 2 курса группы </w:t>
      </w:r>
      <w:r w:rsidR="00C5521C">
        <w:rPr>
          <w:rFonts w:ascii="Times New Roman" w:eastAsia="Calibri" w:hAnsi="Times New Roman" w:cs="Times New Roman"/>
          <w:sz w:val="28"/>
          <w:szCs w:val="28"/>
          <w:lang w:eastAsia="ar-SA"/>
        </w:rPr>
        <w:t>НТм</w:t>
      </w: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-2</w:t>
      </w:r>
      <w:r w:rsidR="00C5521C">
        <w:rPr>
          <w:rFonts w:ascii="Times New Roman" w:eastAsia="Calibri" w:hAnsi="Times New Roman" w:cs="Times New Roman"/>
          <w:sz w:val="28"/>
          <w:szCs w:val="28"/>
          <w:lang w:eastAsia="ar-SA"/>
        </w:rPr>
        <w:t>3</w:t>
      </w: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-1</w:t>
      </w:r>
    </w:p>
    <w:p w14:paraId="446CFBF4" w14:textId="6AF7DC6D" w:rsidR="00AB010A" w:rsidRPr="00AB010A" w:rsidRDefault="00AB010A" w:rsidP="00AB010A">
      <w:pPr>
        <w:spacing w:after="0" w:line="240" w:lineRule="auto"/>
        <w:ind w:left="4961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направления 0</w:t>
      </w:r>
      <w:r w:rsidR="00E35952">
        <w:rPr>
          <w:rFonts w:ascii="Times New Roman" w:eastAsia="Calibri" w:hAnsi="Times New Roman" w:cs="Times New Roman"/>
          <w:sz w:val="28"/>
          <w:szCs w:val="28"/>
          <w:lang w:eastAsia="ar-SA"/>
        </w:rPr>
        <w:t>9</w:t>
      </w: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.0</w:t>
      </w:r>
      <w:r w:rsidR="00E35952">
        <w:rPr>
          <w:rFonts w:ascii="Times New Roman" w:eastAsia="Calibri" w:hAnsi="Times New Roman" w:cs="Times New Roman"/>
          <w:sz w:val="28"/>
          <w:szCs w:val="28"/>
          <w:lang w:eastAsia="ar-SA"/>
        </w:rPr>
        <w:t>4</w:t>
      </w: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.0</w:t>
      </w:r>
      <w:r w:rsidR="00E35952">
        <w:rPr>
          <w:rFonts w:ascii="Times New Roman" w:eastAsia="Calibri" w:hAnsi="Times New Roman" w:cs="Times New Roman"/>
          <w:sz w:val="28"/>
          <w:szCs w:val="28"/>
          <w:lang w:eastAsia="ar-SA"/>
        </w:rPr>
        <w:t>1</w:t>
      </w: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«</w:t>
      </w:r>
      <w:r w:rsidR="00E35952">
        <w:rPr>
          <w:rFonts w:ascii="Times New Roman" w:eastAsia="Calibri" w:hAnsi="Times New Roman" w:cs="Times New Roman"/>
          <w:sz w:val="28"/>
          <w:szCs w:val="28"/>
          <w:lang w:eastAsia="ar-SA"/>
        </w:rPr>
        <w:t>Информатик</w:t>
      </w:r>
      <w:r w:rsidR="007928DA">
        <w:rPr>
          <w:rFonts w:ascii="Times New Roman" w:eastAsia="Calibri" w:hAnsi="Times New Roman" w:cs="Times New Roman"/>
          <w:sz w:val="28"/>
          <w:szCs w:val="28"/>
          <w:lang w:eastAsia="ar-SA"/>
        </w:rPr>
        <w:t>а</w:t>
      </w:r>
      <w:r w:rsidR="00E3595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вычислительная техника</w:t>
      </w: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»</w:t>
      </w:r>
    </w:p>
    <w:p w14:paraId="240A8926" w14:textId="2FBB5316" w:rsidR="00AB010A" w:rsidRPr="00AB010A" w:rsidRDefault="00C5521C" w:rsidP="00AB010A">
      <w:pPr>
        <w:spacing w:after="0" w:line="240" w:lineRule="auto"/>
        <w:ind w:left="496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Лонгортов</w:t>
      </w:r>
      <w:r w:rsidR="00AB010A" w:rsidRPr="00AB010A">
        <w:rPr>
          <w:rFonts w:ascii="Times New Roman" w:eastAsia="Calibri" w:hAnsi="Times New Roman" w:cs="Times New Roman"/>
          <w:sz w:val="28"/>
          <w:szCs w:val="28"/>
        </w:rPr>
        <w:t xml:space="preserve"> Е. 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AB010A" w:rsidRPr="00AB010A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33C3F30" w14:textId="77777777" w:rsidR="00AB010A" w:rsidRPr="00AB010A" w:rsidRDefault="00AB010A" w:rsidP="00AB010A">
      <w:pPr>
        <w:spacing w:after="0" w:line="240" w:lineRule="auto"/>
        <w:ind w:left="4961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AB010A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Руководитель:</w:t>
      </w:r>
    </w:p>
    <w:p w14:paraId="7950D9BE" w14:textId="77777777" w:rsidR="00AB010A" w:rsidRPr="00AB010A" w:rsidRDefault="00AB010A" w:rsidP="00AB010A">
      <w:pPr>
        <w:spacing w:after="0" w:line="240" w:lineRule="auto"/>
        <w:ind w:left="4961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доцент, канд. пед. наук</w:t>
      </w:r>
    </w:p>
    <w:p w14:paraId="2DBE4EE7" w14:textId="77777777" w:rsidR="00AB010A" w:rsidRPr="00AB010A" w:rsidRDefault="00AB010A" w:rsidP="00AB010A">
      <w:pPr>
        <w:spacing w:after="0" w:line="240" w:lineRule="auto"/>
        <w:ind w:left="4961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B010A">
        <w:rPr>
          <w:rFonts w:ascii="Times New Roman" w:eastAsia="Calibri" w:hAnsi="Times New Roman" w:cs="Times New Roman"/>
          <w:sz w:val="28"/>
          <w:szCs w:val="28"/>
          <w:lang w:eastAsia="ar-SA"/>
        </w:rPr>
        <w:t>Спирин И.С.</w:t>
      </w:r>
    </w:p>
    <w:p w14:paraId="78E5B793" w14:textId="77777777" w:rsidR="00AB010A" w:rsidRPr="00AB010A" w:rsidRDefault="00AB010A" w:rsidP="00AB010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FC0836E" w14:textId="77777777" w:rsidR="00AB010A" w:rsidRPr="009957F3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</w:rPr>
      </w:pPr>
    </w:p>
    <w:p w14:paraId="377EE4B5" w14:textId="77777777" w:rsidR="00AB010A" w:rsidRPr="009957F3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</w:rPr>
      </w:pPr>
    </w:p>
    <w:p w14:paraId="1A18D41D" w14:textId="77777777" w:rsidR="00AB010A" w:rsidRPr="009957F3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</w:rPr>
      </w:pPr>
    </w:p>
    <w:p w14:paraId="458E26A4" w14:textId="77777777" w:rsidR="00AB010A" w:rsidRPr="009957F3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</w:rPr>
      </w:pPr>
    </w:p>
    <w:p w14:paraId="796D2DB4" w14:textId="77777777" w:rsidR="00AB010A" w:rsidRPr="009957F3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</w:rPr>
      </w:pPr>
    </w:p>
    <w:p w14:paraId="6C7F4135" w14:textId="77777777" w:rsidR="00AB010A" w:rsidRPr="00AB010A" w:rsidRDefault="00AB010A" w:rsidP="00AB01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F580F8" w14:textId="77777777" w:rsidR="00AB010A" w:rsidRPr="00AB010A" w:rsidRDefault="00AB010A" w:rsidP="00AB01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618788" w14:textId="77777777" w:rsidR="00AB010A" w:rsidRPr="00AB010A" w:rsidRDefault="00AB010A" w:rsidP="00AB01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99334B" w14:textId="2B79D2D5" w:rsidR="00AB010A" w:rsidRPr="00AB010A" w:rsidRDefault="00AB010A" w:rsidP="00AB01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010A">
        <w:rPr>
          <w:rFonts w:ascii="Times New Roman" w:eastAsia="Calibri" w:hAnsi="Times New Roman" w:cs="Times New Roman"/>
          <w:sz w:val="28"/>
          <w:szCs w:val="28"/>
        </w:rPr>
        <w:t>Тюмень 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AB010A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069F13F" w14:textId="2407F1C7" w:rsidR="00771098" w:rsidRDefault="00D32668" w:rsidP="00424611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04145AD" w14:textId="77777777" w:rsidR="00771098" w:rsidRPr="00771098" w:rsidRDefault="00771098" w:rsidP="00771098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771098">
        <w:rPr>
          <w:rFonts w:ascii="Times New Roman" w:hAnsi="Times New Roman"/>
          <w:b/>
          <w:bCs/>
          <w:sz w:val="28"/>
        </w:rPr>
        <w:lastRenderedPageBreak/>
        <w:t>Техническое задание</w:t>
      </w:r>
    </w:p>
    <w:p w14:paraId="531AC70D" w14:textId="77777777" w:rsidR="00771098" w:rsidRPr="00771098" w:rsidRDefault="00771098" w:rsidP="00771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532952" w14:textId="73E32FB2" w:rsidR="00771098" w:rsidRPr="00771098" w:rsidRDefault="00771098" w:rsidP="00771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1098">
        <w:rPr>
          <w:rFonts w:ascii="Times New Roman" w:hAnsi="Times New Roman" w:cs="Times New Roman"/>
          <w:sz w:val="28"/>
        </w:rPr>
        <w:t xml:space="preserve">Разработка </w:t>
      </w:r>
      <w:r w:rsidR="00342C03">
        <w:rPr>
          <w:rFonts w:ascii="Times New Roman" w:hAnsi="Times New Roman" w:cs="Times New Roman"/>
          <w:sz w:val="28"/>
        </w:rPr>
        <w:t>веб-приложения</w:t>
      </w:r>
      <w:r w:rsidRPr="00771098">
        <w:rPr>
          <w:rFonts w:ascii="Times New Roman" w:hAnsi="Times New Roman" w:cs="Times New Roman"/>
          <w:sz w:val="28"/>
        </w:rPr>
        <w:t xml:space="preserve"> по предметной области «</w:t>
      </w:r>
      <w:r w:rsidR="00342C03">
        <w:rPr>
          <w:rFonts w:ascii="Times New Roman" w:hAnsi="Times New Roman" w:cs="Times New Roman"/>
          <w:sz w:val="28"/>
        </w:rPr>
        <w:t>Товарный учёт</w:t>
      </w:r>
      <w:r w:rsidRPr="00771098">
        <w:rPr>
          <w:rFonts w:ascii="Times New Roman" w:hAnsi="Times New Roman" w:cs="Times New Roman"/>
          <w:sz w:val="28"/>
        </w:rPr>
        <w:t xml:space="preserve">» на основе </w:t>
      </w:r>
      <w:proofErr w:type="spellStart"/>
      <w:r w:rsidR="00342C03">
        <w:rPr>
          <w:rFonts w:ascii="Times New Roman" w:hAnsi="Times New Roman" w:cs="Times New Roman"/>
          <w:sz w:val="28"/>
        </w:rPr>
        <w:t>фрейморка</w:t>
      </w:r>
      <w:proofErr w:type="spellEnd"/>
      <w:r w:rsidR="00342C03">
        <w:rPr>
          <w:rFonts w:ascii="Times New Roman" w:hAnsi="Times New Roman" w:cs="Times New Roman"/>
          <w:sz w:val="28"/>
        </w:rPr>
        <w:t xml:space="preserve"> </w:t>
      </w:r>
      <w:r w:rsidR="00342C03">
        <w:rPr>
          <w:rFonts w:ascii="Times New Roman" w:hAnsi="Times New Roman" w:cs="Times New Roman"/>
          <w:sz w:val="28"/>
          <w:lang w:val="en-US"/>
        </w:rPr>
        <w:t>Blazor</w:t>
      </w:r>
      <w:r w:rsidRPr="00771098">
        <w:rPr>
          <w:rFonts w:ascii="Times New Roman" w:hAnsi="Times New Roman" w:cs="Times New Roman"/>
          <w:sz w:val="28"/>
        </w:rPr>
        <w:t xml:space="preserve"> в среде разработки </w:t>
      </w:r>
      <w:proofErr w:type="spellStart"/>
      <w:r w:rsidRPr="00771098">
        <w:rPr>
          <w:rFonts w:ascii="Times New Roman" w:hAnsi="Times New Roman" w:cs="Times New Roman"/>
          <w:sz w:val="28"/>
        </w:rPr>
        <w:t>Microsoft</w:t>
      </w:r>
      <w:proofErr w:type="spellEnd"/>
      <w:r w:rsidRPr="00771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1098">
        <w:rPr>
          <w:rFonts w:ascii="Times New Roman" w:hAnsi="Times New Roman" w:cs="Times New Roman"/>
          <w:sz w:val="28"/>
        </w:rPr>
        <w:t>Visual</w:t>
      </w:r>
      <w:proofErr w:type="spellEnd"/>
      <w:r w:rsidRPr="00771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1098">
        <w:rPr>
          <w:rFonts w:ascii="Times New Roman" w:hAnsi="Times New Roman" w:cs="Times New Roman"/>
          <w:sz w:val="28"/>
        </w:rPr>
        <w:t>Studio</w:t>
      </w:r>
      <w:proofErr w:type="spellEnd"/>
      <w:r w:rsidRPr="00771098">
        <w:rPr>
          <w:rFonts w:ascii="Times New Roman" w:hAnsi="Times New Roman" w:cs="Times New Roman"/>
          <w:sz w:val="28"/>
        </w:rPr>
        <w:t xml:space="preserve">. Основными функциями является </w:t>
      </w:r>
      <w:r w:rsidR="00F95ED5">
        <w:rPr>
          <w:rFonts w:ascii="Times New Roman" w:hAnsi="Times New Roman" w:cs="Times New Roman"/>
          <w:sz w:val="28"/>
        </w:rPr>
        <w:t>управление данными</w:t>
      </w:r>
      <w:r w:rsidRPr="00771098">
        <w:rPr>
          <w:rFonts w:ascii="Times New Roman" w:hAnsi="Times New Roman" w:cs="Times New Roman"/>
          <w:sz w:val="28"/>
        </w:rPr>
        <w:t xml:space="preserve">, обработка и получение информации о </w:t>
      </w:r>
      <w:r w:rsidR="00F95ED5">
        <w:rPr>
          <w:rFonts w:ascii="Times New Roman" w:hAnsi="Times New Roman" w:cs="Times New Roman"/>
          <w:sz w:val="28"/>
        </w:rPr>
        <w:t>товарах, инвентарных операциях и сотрудниках</w:t>
      </w:r>
      <w:r w:rsidRPr="00771098">
        <w:rPr>
          <w:rFonts w:ascii="Times New Roman" w:hAnsi="Times New Roman" w:cs="Times New Roman"/>
          <w:sz w:val="28"/>
        </w:rPr>
        <w:t xml:space="preserve">. Разработать </w:t>
      </w:r>
      <w:r w:rsidR="00F95ED5">
        <w:rPr>
          <w:rFonts w:ascii="Times New Roman" w:hAnsi="Times New Roman" w:cs="Times New Roman"/>
          <w:sz w:val="28"/>
        </w:rPr>
        <w:t>веб-приложение</w:t>
      </w:r>
      <w:r w:rsidRPr="00771098">
        <w:rPr>
          <w:rFonts w:ascii="Times New Roman" w:hAnsi="Times New Roman" w:cs="Times New Roman"/>
          <w:sz w:val="28"/>
        </w:rPr>
        <w:t xml:space="preserve"> со всеми нужными функциями, разработать интуитивный и понятный интерфейс </w:t>
      </w:r>
      <w:r w:rsidR="00F95ED5">
        <w:rPr>
          <w:rFonts w:ascii="Times New Roman" w:hAnsi="Times New Roman" w:cs="Times New Roman"/>
          <w:sz w:val="28"/>
        </w:rPr>
        <w:t>веб-</w:t>
      </w:r>
      <w:r w:rsidRPr="00771098">
        <w:rPr>
          <w:rFonts w:ascii="Times New Roman" w:hAnsi="Times New Roman" w:cs="Times New Roman"/>
          <w:sz w:val="28"/>
        </w:rPr>
        <w:t xml:space="preserve">приложения, опираясь на стиль современных приложений. Для разработки </w:t>
      </w:r>
      <w:r w:rsidR="00F95ED5">
        <w:rPr>
          <w:rFonts w:ascii="Times New Roman" w:hAnsi="Times New Roman" w:cs="Times New Roman"/>
          <w:sz w:val="28"/>
        </w:rPr>
        <w:t>веб-приложения</w:t>
      </w:r>
      <w:r w:rsidRPr="00771098">
        <w:rPr>
          <w:rFonts w:ascii="Times New Roman" w:hAnsi="Times New Roman" w:cs="Times New Roman"/>
          <w:sz w:val="28"/>
        </w:rPr>
        <w:t xml:space="preserve"> потребуется:</w:t>
      </w:r>
    </w:p>
    <w:p w14:paraId="22650256" w14:textId="54D0A569" w:rsidR="00771098" w:rsidRPr="00F95ED5" w:rsidRDefault="00771098" w:rsidP="00F95E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95ED5">
        <w:rPr>
          <w:rFonts w:ascii="Times New Roman" w:hAnsi="Times New Roman"/>
          <w:sz w:val="28"/>
          <w:lang w:val="en-US"/>
        </w:rPr>
        <w:t>провести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5ED5">
        <w:rPr>
          <w:rFonts w:ascii="Times New Roman" w:hAnsi="Times New Roman"/>
          <w:sz w:val="28"/>
          <w:lang w:val="en-US"/>
        </w:rPr>
        <w:t>анализ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5ED5">
        <w:rPr>
          <w:rFonts w:ascii="Times New Roman" w:hAnsi="Times New Roman"/>
          <w:sz w:val="28"/>
          <w:lang w:val="en-US"/>
        </w:rPr>
        <w:t>предметной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5ED5">
        <w:rPr>
          <w:rFonts w:ascii="Times New Roman" w:hAnsi="Times New Roman"/>
          <w:sz w:val="28"/>
          <w:lang w:val="en-US"/>
        </w:rPr>
        <w:t>области</w:t>
      </w:r>
      <w:proofErr w:type="spellEnd"/>
      <w:r w:rsidR="00A02F43">
        <w:rPr>
          <w:rFonts w:ascii="Times New Roman" w:hAnsi="Times New Roman"/>
          <w:sz w:val="28"/>
        </w:rPr>
        <w:t>;</w:t>
      </w:r>
    </w:p>
    <w:p w14:paraId="18176507" w14:textId="636687E1" w:rsidR="00771098" w:rsidRPr="00F95ED5" w:rsidRDefault="00771098" w:rsidP="00F95E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95ED5">
        <w:rPr>
          <w:rFonts w:ascii="Times New Roman" w:hAnsi="Times New Roman"/>
          <w:sz w:val="28"/>
          <w:lang w:val="en-US"/>
        </w:rPr>
        <w:t>спроектировать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5ED5">
        <w:rPr>
          <w:rFonts w:ascii="Times New Roman" w:hAnsi="Times New Roman"/>
          <w:sz w:val="28"/>
          <w:lang w:val="en-US"/>
        </w:rPr>
        <w:t>модели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5ED5">
        <w:rPr>
          <w:rFonts w:ascii="Times New Roman" w:hAnsi="Times New Roman"/>
          <w:sz w:val="28"/>
          <w:lang w:val="en-US"/>
        </w:rPr>
        <w:t>базы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5ED5">
        <w:rPr>
          <w:rFonts w:ascii="Times New Roman" w:hAnsi="Times New Roman"/>
          <w:sz w:val="28"/>
          <w:lang w:val="en-US"/>
        </w:rPr>
        <w:t>данных</w:t>
      </w:r>
      <w:proofErr w:type="spellEnd"/>
      <w:r w:rsidR="00A02F43">
        <w:rPr>
          <w:rFonts w:ascii="Times New Roman" w:hAnsi="Times New Roman"/>
          <w:sz w:val="28"/>
        </w:rPr>
        <w:t>;</w:t>
      </w:r>
    </w:p>
    <w:p w14:paraId="02835D49" w14:textId="6F77C1AA" w:rsidR="00F95ED5" w:rsidRPr="00A02F43" w:rsidRDefault="00F95ED5" w:rsidP="00F95E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02F43">
        <w:rPr>
          <w:rFonts w:ascii="Times New Roman" w:hAnsi="Times New Roman"/>
          <w:sz w:val="28"/>
        </w:rPr>
        <w:t>организовать подключение базы данных к приложению</w:t>
      </w:r>
      <w:r w:rsidR="00A02F43">
        <w:rPr>
          <w:rFonts w:ascii="Times New Roman" w:hAnsi="Times New Roman"/>
          <w:sz w:val="28"/>
        </w:rPr>
        <w:t>;</w:t>
      </w:r>
    </w:p>
    <w:p w14:paraId="548B7178" w14:textId="604D8B6B" w:rsidR="00771098" w:rsidRPr="00F95ED5" w:rsidRDefault="00771098" w:rsidP="00F95E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95ED5">
        <w:rPr>
          <w:rFonts w:ascii="Times New Roman" w:hAnsi="Times New Roman"/>
          <w:sz w:val="28"/>
          <w:lang w:val="en-US"/>
        </w:rPr>
        <w:t>разработать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5ED5">
        <w:rPr>
          <w:rFonts w:ascii="Times New Roman" w:hAnsi="Times New Roman"/>
          <w:sz w:val="28"/>
          <w:lang w:val="en-US"/>
        </w:rPr>
        <w:t>интерфейс</w:t>
      </w:r>
      <w:proofErr w:type="spellEnd"/>
      <w:r w:rsidRPr="00F95ED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F95ED5" w:rsidRPr="00F95ED5">
        <w:rPr>
          <w:rFonts w:ascii="Times New Roman" w:hAnsi="Times New Roman"/>
          <w:sz w:val="28"/>
          <w:lang w:val="en-US"/>
        </w:rPr>
        <w:t>веб-</w:t>
      </w:r>
      <w:r w:rsidRPr="00F95ED5">
        <w:rPr>
          <w:rFonts w:ascii="Times New Roman" w:hAnsi="Times New Roman"/>
          <w:sz w:val="28"/>
          <w:lang w:val="en-US"/>
        </w:rPr>
        <w:t>приложения</w:t>
      </w:r>
      <w:proofErr w:type="spellEnd"/>
      <w:r w:rsidR="00A02F43">
        <w:rPr>
          <w:rFonts w:ascii="Times New Roman" w:hAnsi="Times New Roman"/>
          <w:sz w:val="28"/>
        </w:rPr>
        <w:t>;</w:t>
      </w:r>
    </w:p>
    <w:p w14:paraId="2B227625" w14:textId="19EA8108" w:rsidR="00771098" w:rsidRPr="00A02F43" w:rsidRDefault="00771098" w:rsidP="00F95E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02F43">
        <w:rPr>
          <w:rFonts w:ascii="Times New Roman" w:hAnsi="Times New Roman"/>
          <w:sz w:val="28"/>
        </w:rPr>
        <w:t>разработать функционал, позволяющий редактировать, искать и добавлять данные, а также сделать возможность формирования отчёта</w:t>
      </w:r>
      <w:r w:rsidR="00A02F43">
        <w:rPr>
          <w:rFonts w:ascii="Times New Roman" w:hAnsi="Times New Roman"/>
          <w:sz w:val="28"/>
        </w:rPr>
        <w:t>.</w:t>
      </w:r>
    </w:p>
    <w:p w14:paraId="641B39EA" w14:textId="77777777" w:rsidR="00771098" w:rsidRPr="00771098" w:rsidRDefault="00771098" w:rsidP="00771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1098">
        <w:rPr>
          <w:rFonts w:ascii="Times New Roman" w:hAnsi="Times New Roman" w:cs="Times New Roman"/>
          <w:sz w:val="28"/>
        </w:rPr>
        <w:br w:type="page"/>
      </w:r>
    </w:p>
    <w:p w14:paraId="0389A2FF" w14:textId="77777777" w:rsidR="00771098" w:rsidRPr="00771098" w:rsidRDefault="00771098" w:rsidP="00771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  <w:sectPr w:rsidR="00771098" w:rsidRPr="00771098" w:rsidSect="00D040F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99B209D" w14:textId="77777777" w:rsidR="00180F65" w:rsidRPr="00180F65" w:rsidRDefault="00180F65" w:rsidP="00180F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F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5F3EF269" w14:textId="77777777" w:rsidR="00180F65" w:rsidRPr="00180F65" w:rsidRDefault="00180F65" w:rsidP="00180F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69C03" w14:textId="1E2FEDFB" w:rsidR="00180F65" w:rsidRPr="00180F65" w:rsidRDefault="00180F65" w:rsidP="00180F6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20B05">
        <w:rPr>
          <w:rFonts w:ascii="Times New Roman" w:hAnsi="Times New Roman"/>
          <w:b/>
          <w:bCs/>
          <w:sz w:val="28"/>
          <w:lang w:eastAsia="ru-RU"/>
        </w:rPr>
        <w:t>Цель</w:t>
      </w:r>
      <w:r w:rsidRPr="00180F65">
        <w:rPr>
          <w:rFonts w:ascii="Times New Roman" w:hAnsi="Times New Roman"/>
          <w:sz w:val="28"/>
          <w:lang w:eastAsia="ru-RU"/>
        </w:rPr>
        <w:t xml:space="preserve"> – проектирование </w:t>
      </w:r>
      <w:r w:rsidR="00825628">
        <w:rPr>
          <w:rFonts w:ascii="Times New Roman" w:hAnsi="Times New Roman"/>
          <w:sz w:val="28"/>
          <w:lang w:eastAsia="ru-RU"/>
        </w:rPr>
        <w:t>веб-приложения «Товарный учёт»</w:t>
      </w:r>
      <w:r w:rsidRPr="00180F65">
        <w:rPr>
          <w:rFonts w:ascii="Times New Roman" w:hAnsi="Times New Roman"/>
          <w:sz w:val="28"/>
          <w:lang w:eastAsia="ru-RU"/>
        </w:rPr>
        <w:t xml:space="preserve"> на </w:t>
      </w:r>
      <w:r w:rsidR="00825628">
        <w:rPr>
          <w:rFonts w:ascii="Times New Roman" w:hAnsi="Times New Roman"/>
          <w:sz w:val="28"/>
          <w:lang w:eastAsia="ru-RU"/>
        </w:rPr>
        <w:t xml:space="preserve">основе фреймворка </w:t>
      </w:r>
      <w:r w:rsidR="00825628">
        <w:rPr>
          <w:rFonts w:ascii="Times New Roman" w:hAnsi="Times New Roman"/>
          <w:sz w:val="28"/>
          <w:lang w:val="en-US" w:eastAsia="ru-RU"/>
        </w:rPr>
        <w:t>Blazor</w:t>
      </w:r>
      <w:r w:rsidRPr="00180F65">
        <w:rPr>
          <w:rFonts w:ascii="Times New Roman" w:hAnsi="Times New Roman"/>
          <w:sz w:val="28"/>
          <w:lang w:eastAsia="ru-RU"/>
        </w:rPr>
        <w:t>.</w:t>
      </w:r>
    </w:p>
    <w:p w14:paraId="05FBC7DB" w14:textId="57899252" w:rsidR="00180F65" w:rsidRPr="00180F65" w:rsidRDefault="00180F65" w:rsidP="00180F6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20B05">
        <w:rPr>
          <w:rFonts w:ascii="Times New Roman" w:hAnsi="Times New Roman"/>
          <w:b/>
          <w:bCs/>
          <w:sz w:val="28"/>
          <w:lang w:eastAsia="ru-RU"/>
        </w:rPr>
        <w:t>Объект работы</w:t>
      </w:r>
      <w:r w:rsidRPr="00180F65">
        <w:rPr>
          <w:rFonts w:ascii="Times New Roman" w:hAnsi="Times New Roman"/>
          <w:sz w:val="28"/>
          <w:lang w:eastAsia="ru-RU"/>
        </w:rPr>
        <w:t xml:space="preserve"> – </w:t>
      </w:r>
      <w:r w:rsidR="00DB6D43">
        <w:rPr>
          <w:rFonts w:ascii="Times New Roman" w:hAnsi="Times New Roman"/>
          <w:sz w:val="28"/>
          <w:lang w:eastAsia="ru-RU"/>
        </w:rPr>
        <w:t>веб-</w:t>
      </w:r>
      <w:r w:rsidRPr="00180F65">
        <w:rPr>
          <w:rFonts w:ascii="Times New Roman" w:hAnsi="Times New Roman"/>
          <w:sz w:val="28"/>
          <w:lang w:eastAsia="ru-RU"/>
        </w:rPr>
        <w:t xml:space="preserve">приложение для </w:t>
      </w:r>
      <w:r w:rsidR="00DB6D43">
        <w:rPr>
          <w:rFonts w:ascii="Times New Roman" w:hAnsi="Times New Roman"/>
          <w:sz w:val="28"/>
          <w:lang w:eastAsia="ru-RU"/>
        </w:rPr>
        <w:t>автоматизации товарного учёта.</w:t>
      </w:r>
    </w:p>
    <w:p w14:paraId="272EC8D8" w14:textId="747FB366" w:rsidR="00180F65" w:rsidRPr="00180F65" w:rsidRDefault="00180F65" w:rsidP="00180F6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20B05">
        <w:rPr>
          <w:rFonts w:ascii="Times New Roman" w:hAnsi="Times New Roman"/>
          <w:b/>
          <w:bCs/>
          <w:sz w:val="28"/>
          <w:lang w:eastAsia="ru-RU"/>
        </w:rPr>
        <w:t>Предмет работы</w:t>
      </w:r>
      <w:r w:rsidRPr="00180F65">
        <w:rPr>
          <w:rFonts w:ascii="Times New Roman" w:hAnsi="Times New Roman"/>
          <w:sz w:val="28"/>
          <w:lang w:eastAsia="ru-RU"/>
        </w:rPr>
        <w:t xml:space="preserve"> – процесс разработки </w:t>
      </w:r>
      <w:r w:rsidR="00277F67">
        <w:rPr>
          <w:rFonts w:ascii="Times New Roman" w:hAnsi="Times New Roman"/>
          <w:sz w:val="28"/>
          <w:lang w:eastAsia="ru-RU"/>
        </w:rPr>
        <w:t>веб-</w:t>
      </w:r>
      <w:r w:rsidRPr="00180F65">
        <w:rPr>
          <w:rFonts w:ascii="Times New Roman" w:hAnsi="Times New Roman"/>
          <w:sz w:val="28"/>
          <w:lang w:eastAsia="ru-RU"/>
        </w:rPr>
        <w:t xml:space="preserve">приложения для </w:t>
      </w:r>
      <w:r w:rsidR="00277F67">
        <w:rPr>
          <w:rFonts w:ascii="Times New Roman" w:hAnsi="Times New Roman"/>
          <w:sz w:val="28"/>
          <w:lang w:eastAsia="ru-RU"/>
        </w:rPr>
        <w:t>ведения товарного учёта</w:t>
      </w:r>
      <w:r w:rsidRPr="00180F65">
        <w:rPr>
          <w:rFonts w:ascii="Times New Roman" w:hAnsi="Times New Roman"/>
          <w:sz w:val="28"/>
          <w:lang w:eastAsia="ru-RU"/>
        </w:rPr>
        <w:t>.</w:t>
      </w:r>
    </w:p>
    <w:p w14:paraId="48DBC75B" w14:textId="62D378E1" w:rsidR="00180F65" w:rsidRPr="00180F65" w:rsidRDefault="00180F65" w:rsidP="00180F6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20B05">
        <w:rPr>
          <w:rFonts w:ascii="Times New Roman" w:hAnsi="Times New Roman"/>
          <w:b/>
          <w:bCs/>
          <w:sz w:val="28"/>
          <w:lang w:eastAsia="ru-RU"/>
        </w:rPr>
        <w:t>Информационная база исследования</w:t>
      </w:r>
      <w:r w:rsidRPr="00180F65">
        <w:rPr>
          <w:rFonts w:ascii="Times New Roman" w:hAnsi="Times New Roman"/>
          <w:sz w:val="28"/>
          <w:lang w:eastAsia="ru-RU"/>
        </w:rPr>
        <w:t xml:space="preserve">: статьи, учебники и научные работы в области создания </w:t>
      </w:r>
      <w:r w:rsidR="002D03FD">
        <w:rPr>
          <w:rFonts w:ascii="Times New Roman" w:hAnsi="Times New Roman"/>
          <w:sz w:val="28"/>
          <w:lang w:eastAsia="ru-RU"/>
        </w:rPr>
        <w:t xml:space="preserve">веб-приложений на фреймворке </w:t>
      </w:r>
      <w:r w:rsidR="002D03FD">
        <w:rPr>
          <w:rFonts w:ascii="Times New Roman" w:hAnsi="Times New Roman"/>
          <w:sz w:val="28"/>
          <w:lang w:val="en-US" w:eastAsia="ru-RU"/>
        </w:rPr>
        <w:t>Blazor</w:t>
      </w:r>
      <w:r w:rsidRPr="00180F65">
        <w:rPr>
          <w:rFonts w:ascii="Times New Roman" w:hAnsi="Times New Roman"/>
          <w:sz w:val="28"/>
          <w:lang w:eastAsia="ru-RU"/>
        </w:rPr>
        <w:t>.</w:t>
      </w:r>
    </w:p>
    <w:p w14:paraId="327BD370" w14:textId="0CF34A08" w:rsidR="00180F65" w:rsidRPr="003F0372" w:rsidRDefault="00180F65" w:rsidP="00180F6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20B05">
        <w:rPr>
          <w:rFonts w:ascii="Times New Roman" w:hAnsi="Times New Roman"/>
          <w:b/>
          <w:bCs/>
          <w:sz w:val="28"/>
          <w:lang w:eastAsia="ru-RU"/>
        </w:rPr>
        <w:t>Результат</w:t>
      </w:r>
      <w:r w:rsidRPr="00180F65">
        <w:rPr>
          <w:rFonts w:ascii="Times New Roman" w:hAnsi="Times New Roman"/>
          <w:sz w:val="28"/>
          <w:lang w:eastAsia="ru-RU"/>
        </w:rPr>
        <w:t xml:space="preserve">: разработанное </w:t>
      </w:r>
      <w:r w:rsidR="003F0372">
        <w:rPr>
          <w:rFonts w:ascii="Times New Roman" w:hAnsi="Times New Roman"/>
          <w:sz w:val="28"/>
          <w:lang w:eastAsia="ru-RU"/>
        </w:rPr>
        <w:t>веб-</w:t>
      </w:r>
      <w:r w:rsidRPr="00180F65">
        <w:rPr>
          <w:rFonts w:ascii="Times New Roman" w:hAnsi="Times New Roman"/>
          <w:sz w:val="28"/>
          <w:lang w:eastAsia="ru-RU"/>
        </w:rPr>
        <w:t xml:space="preserve">приложение на основе </w:t>
      </w:r>
      <w:r w:rsidR="003F0372">
        <w:rPr>
          <w:rFonts w:ascii="Times New Roman" w:hAnsi="Times New Roman"/>
          <w:sz w:val="28"/>
          <w:lang w:eastAsia="ru-RU"/>
        </w:rPr>
        <w:t xml:space="preserve">фреймворка </w:t>
      </w:r>
      <w:r w:rsidR="003F0372">
        <w:rPr>
          <w:rFonts w:ascii="Times New Roman" w:hAnsi="Times New Roman"/>
          <w:sz w:val="28"/>
          <w:lang w:val="en-US" w:eastAsia="ru-RU"/>
        </w:rPr>
        <w:t>Blazor</w:t>
      </w:r>
      <w:r w:rsidR="003F0372" w:rsidRPr="003F0372">
        <w:rPr>
          <w:rFonts w:ascii="Times New Roman" w:hAnsi="Times New Roman"/>
          <w:sz w:val="28"/>
          <w:lang w:eastAsia="ru-RU"/>
        </w:rPr>
        <w:t xml:space="preserve"> </w:t>
      </w:r>
      <w:r w:rsidR="003F0372">
        <w:rPr>
          <w:rFonts w:ascii="Times New Roman" w:hAnsi="Times New Roman"/>
          <w:sz w:val="28"/>
          <w:lang w:eastAsia="ru-RU"/>
        </w:rPr>
        <w:t xml:space="preserve">и языка </w:t>
      </w:r>
      <w:r w:rsidR="003F0372">
        <w:rPr>
          <w:rFonts w:ascii="Times New Roman" w:hAnsi="Times New Roman"/>
          <w:sz w:val="28"/>
          <w:lang w:val="en-US" w:eastAsia="ru-RU"/>
        </w:rPr>
        <w:t>C</w:t>
      </w:r>
      <w:r w:rsidR="003F0372" w:rsidRPr="003F0372">
        <w:rPr>
          <w:rFonts w:ascii="Times New Roman" w:hAnsi="Times New Roman"/>
          <w:sz w:val="28"/>
          <w:lang w:eastAsia="ru-RU"/>
        </w:rPr>
        <w:t>#.</w:t>
      </w:r>
    </w:p>
    <w:p w14:paraId="536B404F" w14:textId="77777777" w:rsidR="00180F65" w:rsidRPr="00180F65" w:rsidRDefault="00180F65" w:rsidP="00180F6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20B05">
        <w:rPr>
          <w:rFonts w:ascii="Times New Roman" w:hAnsi="Times New Roman"/>
          <w:b/>
          <w:bCs/>
          <w:sz w:val="28"/>
          <w:lang w:eastAsia="ru-RU"/>
        </w:rPr>
        <w:t>Курсовой проект состоит</w:t>
      </w:r>
      <w:r w:rsidRPr="00180F65">
        <w:rPr>
          <w:rFonts w:ascii="Times New Roman" w:hAnsi="Times New Roman"/>
          <w:sz w:val="28"/>
          <w:lang w:eastAsia="ru-RU"/>
        </w:rPr>
        <w:t xml:space="preserve"> из введения, трёх глав, заключения, списка использованных источников и приложения.</w:t>
      </w:r>
    </w:p>
    <w:p w14:paraId="548F019F" w14:textId="77777777" w:rsidR="00180F65" w:rsidRPr="00AD4086" w:rsidRDefault="00180F65" w:rsidP="00AD408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0D3E1252" w14:textId="77777777" w:rsidR="00180F65" w:rsidRPr="0085169E" w:rsidRDefault="00180F65" w:rsidP="00180F65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7122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0235423" w14:textId="2CBBFB67" w:rsidR="00D32668" w:rsidRDefault="00D32668" w:rsidP="00D32668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74CC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2A86021" w14:textId="77777777" w:rsidR="00503E6F" w:rsidRPr="00503E6F" w:rsidRDefault="00503E6F" w:rsidP="00503E6F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CC92516" w14:textId="6746DB09" w:rsidR="004C1643" w:rsidRPr="004C1643" w:rsidRDefault="00D32668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4C1643">
            <w:rPr>
              <w:b w:val="0"/>
              <w:bCs w:val="0"/>
            </w:rPr>
            <w:fldChar w:fldCharType="begin"/>
          </w:r>
          <w:r w:rsidRPr="004C1643">
            <w:rPr>
              <w:b w:val="0"/>
              <w:bCs w:val="0"/>
            </w:rPr>
            <w:instrText xml:space="preserve"> TOC \o "1-3" \h \z \u </w:instrText>
          </w:r>
          <w:r w:rsidRPr="004C1643">
            <w:rPr>
              <w:b w:val="0"/>
              <w:bCs w:val="0"/>
            </w:rPr>
            <w:fldChar w:fldCharType="separate"/>
          </w:r>
          <w:hyperlink w:anchor="_Toc196241794" w:history="1">
            <w:r w:rsidR="004C1643" w:rsidRPr="004C1643">
              <w:rPr>
                <w:rStyle w:val="aa"/>
                <w:b w:val="0"/>
                <w:bCs w:val="0"/>
                <w:shd w:val="clear" w:color="auto" w:fill="FFFFFF"/>
              </w:rPr>
              <w:t>ВВЕДЕНИЕ</w:t>
            </w:r>
            <w:r w:rsidR="004C1643" w:rsidRPr="004C1643">
              <w:rPr>
                <w:b w:val="0"/>
                <w:bCs w:val="0"/>
                <w:webHidden/>
              </w:rPr>
              <w:tab/>
            </w:r>
            <w:r w:rsidR="004C1643" w:rsidRPr="004C1643">
              <w:rPr>
                <w:b w:val="0"/>
                <w:bCs w:val="0"/>
                <w:webHidden/>
              </w:rPr>
              <w:fldChar w:fldCharType="begin"/>
            </w:r>
            <w:r w:rsidR="004C1643" w:rsidRPr="004C1643">
              <w:rPr>
                <w:b w:val="0"/>
                <w:bCs w:val="0"/>
                <w:webHidden/>
              </w:rPr>
              <w:instrText xml:space="preserve"> PAGEREF _Toc196241794 \h </w:instrText>
            </w:r>
            <w:r w:rsidR="004C1643" w:rsidRPr="004C1643">
              <w:rPr>
                <w:b w:val="0"/>
                <w:bCs w:val="0"/>
                <w:webHidden/>
              </w:rPr>
            </w:r>
            <w:r w:rsidR="004C1643" w:rsidRPr="004C1643">
              <w:rPr>
                <w:b w:val="0"/>
                <w:bCs w:val="0"/>
                <w:webHidden/>
              </w:rPr>
              <w:fldChar w:fldCharType="separate"/>
            </w:r>
            <w:r w:rsidR="009B4BCF">
              <w:rPr>
                <w:b w:val="0"/>
                <w:bCs w:val="0"/>
                <w:webHidden/>
              </w:rPr>
              <w:t>5</w:t>
            </w:r>
            <w:r w:rsidR="004C1643" w:rsidRPr="004C164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A0A73D" w14:textId="06A7E627" w:rsidR="004C1643" w:rsidRPr="004C1643" w:rsidRDefault="0030733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96241795" w:history="1">
            <w:r w:rsidR="004C1643" w:rsidRPr="004C1643">
              <w:rPr>
                <w:rStyle w:val="aa"/>
                <w:b w:val="0"/>
                <w:bCs w:val="0"/>
              </w:rPr>
              <w:t>1. Описание предметной области</w:t>
            </w:r>
            <w:r w:rsidR="004C1643" w:rsidRPr="004C1643">
              <w:rPr>
                <w:b w:val="0"/>
                <w:bCs w:val="0"/>
                <w:webHidden/>
              </w:rPr>
              <w:tab/>
            </w:r>
            <w:r w:rsidR="004C1643" w:rsidRPr="004C1643">
              <w:rPr>
                <w:b w:val="0"/>
                <w:bCs w:val="0"/>
                <w:webHidden/>
              </w:rPr>
              <w:fldChar w:fldCharType="begin"/>
            </w:r>
            <w:r w:rsidR="004C1643" w:rsidRPr="004C1643">
              <w:rPr>
                <w:b w:val="0"/>
                <w:bCs w:val="0"/>
                <w:webHidden/>
              </w:rPr>
              <w:instrText xml:space="preserve"> PAGEREF _Toc196241795 \h </w:instrText>
            </w:r>
            <w:r w:rsidR="004C1643" w:rsidRPr="004C1643">
              <w:rPr>
                <w:b w:val="0"/>
                <w:bCs w:val="0"/>
                <w:webHidden/>
              </w:rPr>
            </w:r>
            <w:r w:rsidR="004C1643" w:rsidRPr="004C1643">
              <w:rPr>
                <w:b w:val="0"/>
                <w:bCs w:val="0"/>
                <w:webHidden/>
              </w:rPr>
              <w:fldChar w:fldCharType="separate"/>
            </w:r>
            <w:r w:rsidR="009B4BCF">
              <w:rPr>
                <w:b w:val="0"/>
                <w:bCs w:val="0"/>
                <w:webHidden/>
              </w:rPr>
              <w:t>6</w:t>
            </w:r>
            <w:r w:rsidR="004C1643" w:rsidRPr="004C164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3CBEE0" w14:textId="77DB3AFE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796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Общие сведения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_Toc196241796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390E8" w14:textId="4B747A46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797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Назначение и цели создания (развития) системы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_Toc196241797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B0619" w14:textId="2DE19824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798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Характеристики объектов автоматизации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_Toc196241798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5C38C" w14:textId="21A4C3D0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799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Требования к системе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_Toc196241799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BC33A" w14:textId="0A29FB43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0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Входная и выходная информация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_Toc196241800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D5B18" w14:textId="12B3293A" w:rsidR="004C1643" w:rsidRPr="004C1643" w:rsidRDefault="0030733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96241801" w:history="1">
            <w:r w:rsidR="004C1643" w:rsidRPr="004C1643">
              <w:rPr>
                <w:rStyle w:val="aa"/>
                <w:b w:val="0"/>
                <w:bCs w:val="0"/>
              </w:rPr>
              <w:t>2. Этапы и инструменты, методология разработки</w:t>
            </w:r>
            <w:r w:rsidR="004C1643" w:rsidRPr="004C1643">
              <w:rPr>
                <w:b w:val="0"/>
                <w:bCs w:val="0"/>
                <w:webHidden/>
              </w:rPr>
              <w:tab/>
            </w:r>
            <w:r w:rsidR="004C1643" w:rsidRPr="004C1643">
              <w:rPr>
                <w:b w:val="0"/>
                <w:bCs w:val="0"/>
                <w:webHidden/>
              </w:rPr>
              <w:fldChar w:fldCharType="begin"/>
            </w:r>
            <w:r w:rsidR="004C1643" w:rsidRPr="004C1643">
              <w:rPr>
                <w:b w:val="0"/>
                <w:bCs w:val="0"/>
                <w:webHidden/>
              </w:rPr>
              <w:instrText xml:space="preserve"> PAGEREF _Toc196241801 \h </w:instrText>
            </w:r>
            <w:r w:rsidR="004C1643" w:rsidRPr="004C1643">
              <w:rPr>
                <w:b w:val="0"/>
                <w:bCs w:val="0"/>
                <w:webHidden/>
              </w:rPr>
            </w:r>
            <w:r w:rsidR="004C1643" w:rsidRPr="004C1643">
              <w:rPr>
                <w:b w:val="0"/>
                <w:bCs w:val="0"/>
                <w:webHidden/>
              </w:rPr>
              <w:fldChar w:fldCharType="separate"/>
            </w:r>
            <w:r w:rsidR="009B4BCF">
              <w:rPr>
                <w:b w:val="0"/>
                <w:bCs w:val="0"/>
                <w:webHidden/>
              </w:rPr>
              <w:t>10</w:t>
            </w:r>
            <w:r w:rsidR="004C1643" w:rsidRPr="004C164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FC6515" w14:textId="2C0256C3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2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Методология разработки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_Toc196241802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ECDC4" w14:textId="2804C52E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3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Инструменты и технологии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_Toc196241803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AAB3" w14:textId="48F44573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4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Постановка задачи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_Toc196241804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96E58" w14:textId="07107FE2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5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Описание автоматизированных функций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_Toc196241805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AED39" w14:textId="5F78615E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6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Диаграмма вариантов использования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_Toc196241806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99F2" w14:textId="292365BD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7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Диаграмма деятельности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_Toc196241807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DA4AB" w14:textId="5A2A0086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8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 Логическая модель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_Toc196241808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30019" w14:textId="26317851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09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2.8 Физическая модель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_Toc196241809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79FF7" w14:textId="32B5288D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10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2.9 Архитектура системы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_Toc196241810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09B3F" w14:textId="6451BDD1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11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2.10 Разработка моделей системы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_Toc196241811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0BBE5" w14:textId="2A0EA0B4" w:rsidR="004C1643" w:rsidRPr="004C1643" w:rsidRDefault="0030733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96241812" w:history="1">
            <w:r w:rsidR="004C1643" w:rsidRPr="004C1643">
              <w:rPr>
                <w:rStyle w:val="aa"/>
                <w:b w:val="0"/>
                <w:bCs w:val="0"/>
              </w:rPr>
              <w:t>3 Описание работы программы</w:t>
            </w:r>
            <w:r w:rsidR="004C1643" w:rsidRPr="004C1643">
              <w:rPr>
                <w:b w:val="0"/>
                <w:bCs w:val="0"/>
                <w:webHidden/>
              </w:rPr>
              <w:tab/>
            </w:r>
            <w:r w:rsidR="004C1643" w:rsidRPr="004C1643">
              <w:rPr>
                <w:b w:val="0"/>
                <w:bCs w:val="0"/>
                <w:webHidden/>
              </w:rPr>
              <w:fldChar w:fldCharType="begin"/>
            </w:r>
            <w:r w:rsidR="004C1643" w:rsidRPr="004C1643">
              <w:rPr>
                <w:b w:val="0"/>
                <w:bCs w:val="0"/>
                <w:webHidden/>
              </w:rPr>
              <w:instrText xml:space="preserve"> PAGEREF _Toc196241812 \h </w:instrText>
            </w:r>
            <w:r w:rsidR="004C1643" w:rsidRPr="004C1643">
              <w:rPr>
                <w:b w:val="0"/>
                <w:bCs w:val="0"/>
                <w:webHidden/>
              </w:rPr>
            </w:r>
            <w:r w:rsidR="004C1643" w:rsidRPr="004C1643">
              <w:rPr>
                <w:b w:val="0"/>
                <w:bCs w:val="0"/>
                <w:webHidden/>
              </w:rPr>
              <w:fldChar w:fldCharType="separate"/>
            </w:r>
            <w:r w:rsidR="009B4BCF">
              <w:rPr>
                <w:b w:val="0"/>
                <w:bCs w:val="0"/>
                <w:webHidden/>
              </w:rPr>
              <w:t>25</w:t>
            </w:r>
            <w:r w:rsidR="004C1643" w:rsidRPr="004C164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D50B45" w14:textId="0F0E6310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13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Общие сведения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_Toc196241813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E300D" w14:textId="7D78A3DC" w:rsidR="004C1643" w:rsidRPr="004C1643" w:rsidRDefault="0030733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41814" w:history="1">
            <w:r w:rsidR="004C1643" w:rsidRPr="004C16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Описание пользовательского интерфейса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_Toc196241814 \h </w:instrTex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C1643" w:rsidRPr="004C16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668B2" w14:textId="7D7E7D8F" w:rsidR="004C1643" w:rsidRPr="004C1643" w:rsidRDefault="0030733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96241815" w:history="1">
            <w:r w:rsidR="004C1643" w:rsidRPr="004C1643">
              <w:rPr>
                <w:rStyle w:val="aa"/>
                <w:b w:val="0"/>
                <w:bCs w:val="0"/>
              </w:rPr>
              <w:t>ЗАКЛЮЧЕНИЕ</w:t>
            </w:r>
            <w:r w:rsidR="004C1643" w:rsidRPr="004C1643">
              <w:rPr>
                <w:b w:val="0"/>
                <w:bCs w:val="0"/>
                <w:webHidden/>
              </w:rPr>
              <w:tab/>
            </w:r>
            <w:r w:rsidR="004C1643" w:rsidRPr="004C1643">
              <w:rPr>
                <w:b w:val="0"/>
                <w:bCs w:val="0"/>
                <w:webHidden/>
              </w:rPr>
              <w:fldChar w:fldCharType="begin"/>
            </w:r>
            <w:r w:rsidR="004C1643" w:rsidRPr="004C1643">
              <w:rPr>
                <w:b w:val="0"/>
                <w:bCs w:val="0"/>
                <w:webHidden/>
              </w:rPr>
              <w:instrText xml:space="preserve"> PAGEREF _Toc196241815 \h </w:instrText>
            </w:r>
            <w:r w:rsidR="004C1643" w:rsidRPr="004C1643">
              <w:rPr>
                <w:b w:val="0"/>
                <w:bCs w:val="0"/>
                <w:webHidden/>
              </w:rPr>
            </w:r>
            <w:r w:rsidR="004C1643" w:rsidRPr="004C1643">
              <w:rPr>
                <w:b w:val="0"/>
                <w:bCs w:val="0"/>
                <w:webHidden/>
              </w:rPr>
              <w:fldChar w:fldCharType="separate"/>
            </w:r>
            <w:r w:rsidR="009B4BCF">
              <w:rPr>
                <w:b w:val="0"/>
                <w:bCs w:val="0"/>
                <w:webHidden/>
              </w:rPr>
              <w:t>31</w:t>
            </w:r>
            <w:r w:rsidR="004C1643" w:rsidRPr="004C164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8B45D0" w14:textId="413C9C6F" w:rsidR="004C1643" w:rsidRPr="004C1643" w:rsidRDefault="0030733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96241816" w:history="1">
            <w:r w:rsidR="004C1643" w:rsidRPr="004C1643">
              <w:rPr>
                <w:rStyle w:val="aa"/>
                <w:b w:val="0"/>
                <w:bCs w:val="0"/>
              </w:rPr>
              <w:t>СПИСОК ИСПОЛЬЗУЕМЫХ ИСТОЧНИКОВ</w:t>
            </w:r>
            <w:r w:rsidR="004C1643" w:rsidRPr="004C1643">
              <w:rPr>
                <w:b w:val="0"/>
                <w:bCs w:val="0"/>
                <w:webHidden/>
              </w:rPr>
              <w:tab/>
            </w:r>
            <w:r w:rsidR="004C1643" w:rsidRPr="004C1643">
              <w:rPr>
                <w:b w:val="0"/>
                <w:bCs w:val="0"/>
                <w:webHidden/>
              </w:rPr>
              <w:fldChar w:fldCharType="begin"/>
            </w:r>
            <w:r w:rsidR="004C1643" w:rsidRPr="004C1643">
              <w:rPr>
                <w:b w:val="0"/>
                <w:bCs w:val="0"/>
                <w:webHidden/>
              </w:rPr>
              <w:instrText xml:space="preserve"> PAGEREF _Toc196241816 \h </w:instrText>
            </w:r>
            <w:r w:rsidR="004C1643" w:rsidRPr="004C1643">
              <w:rPr>
                <w:b w:val="0"/>
                <w:bCs w:val="0"/>
                <w:webHidden/>
              </w:rPr>
            </w:r>
            <w:r w:rsidR="004C1643" w:rsidRPr="004C1643">
              <w:rPr>
                <w:b w:val="0"/>
                <w:bCs w:val="0"/>
                <w:webHidden/>
              </w:rPr>
              <w:fldChar w:fldCharType="separate"/>
            </w:r>
            <w:r w:rsidR="009B4BCF">
              <w:rPr>
                <w:b w:val="0"/>
                <w:bCs w:val="0"/>
                <w:webHidden/>
              </w:rPr>
              <w:t>32</w:t>
            </w:r>
            <w:r w:rsidR="004C1643" w:rsidRPr="004C164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020B8A" w14:textId="30FF246A" w:rsidR="004C1643" w:rsidRPr="004C1643" w:rsidRDefault="0030733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96241817" w:history="1">
            <w:r w:rsidR="004C1643" w:rsidRPr="004C1643">
              <w:rPr>
                <w:rStyle w:val="aa"/>
                <w:b w:val="0"/>
                <w:bCs w:val="0"/>
                <w:i/>
                <w:iCs/>
              </w:rPr>
              <w:t>Приложение</w:t>
            </w:r>
            <w:r w:rsidR="004C1643" w:rsidRPr="004C1643">
              <w:rPr>
                <w:b w:val="0"/>
                <w:bCs w:val="0"/>
                <w:webHidden/>
              </w:rPr>
              <w:tab/>
            </w:r>
            <w:r w:rsidR="004C1643" w:rsidRPr="004C1643">
              <w:rPr>
                <w:b w:val="0"/>
                <w:bCs w:val="0"/>
                <w:webHidden/>
              </w:rPr>
              <w:fldChar w:fldCharType="begin"/>
            </w:r>
            <w:r w:rsidR="004C1643" w:rsidRPr="004C1643">
              <w:rPr>
                <w:b w:val="0"/>
                <w:bCs w:val="0"/>
                <w:webHidden/>
              </w:rPr>
              <w:instrText xml:space="preserve"> PAGEREF _Toc196241817 \h </w:instrText>
            </w:r>
            <w:r w:rsidR="004C1643" w:rsidRPr="004C1643">
              <w:rPr>
                <w:b w:val="0"/>
                <w:bCs w:val="0"/>
                <w:webHidden/>
              </w:rPr>
            </w:r>
            <w:r w:rsidR="004C1643" w:rsidRPr="004C1643">
              <w:rPr>
                <w:b w:val="0"/>
                <w:bCs w:val="0"/>
                <w:webHidden/>
              </w:rPr>
              <w:fldChar w:fldCharType="separate"/>
            </w:r>
            <w:r w:rsidR="009B4BCF">
              <w:rPr>
                <w:b w:val="0"/>
                <w:bCs w:val="0"/>
                <w:webHidden/>
              </w:rPr>
              <w:t>34</w:t>
            </w:r>
            <w:r w:rsidR="004C1643" w:rsidRPr="004C164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5E2F6B" w14:textId="218171D8" w:rsidR="00D32668" w:rsidRPr="00831BF0" w:rsidRDefault="00D32668" w:rsidP="00D3266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C164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46E0065" w14:textId="0A3EF7FB" w:rsidR="00D32668" w:rsidRPr="00503E6F" w:rsidRDefault="00D32668" w:rsidP="00503E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31B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</w:p>
    <w:p w14:paraId="3B12176E" w14:textId="6D62EF2C" w:rsidR="00D32668" w:rsidRDefault="004B112A" w:rsidP="00D32668">
      <w:pPr>
        <w:pStyle w:val="1"/>
        <w:rPr>
          <w:rFonts w:cs="Times New Roman"/>
          <w:b/>
          <w:bCs/>
          <w:color w:val="000000"/>
          <w:szCs w:val="28"/>
          <w:shd w:val="clear" w:color="auto" w:fill="FFFFFF"/>
        </w:rPr>
      </w:pPr>
      <w:bookmarkStart w:id="2" w:name="_Toc104396857"/>
      <w:bookmarkStart w:id="3" w:name="_Toc196241794"/>
      <w:r w:rsidRPr="0006408F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ВВЕДЕНИЕ</w:t>
      </w:r>
      <w:bookmarkEnd w:id="2"/>
      <w:bookmarkEnd w:id="3"/>
    </w:p>
    <w:p w14:paraId="5F367B18" w14:textId="77777777" w:rsidR="00661385" w:rsidRPr="004B112A" w:rsidRDefault="00661385" w:rsidP="004B112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767D94" w14:textId="77777777" w:rsidR="008779B0" w:rsidRPr="008779B0" w:rsidRDefault="008779B0" w:rsidP="00877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9B0">
        <w:rPr>
          <w:rFonts w:ascii="Times New Roman" w:hAnsi="Times New Roman" w:cs="Times New Roman"/>
          <w:sz w:val="28"/>
          <w:szCs w:val="28"/>
        </w:rPr>
        <w:t>В современном ритме торговли, особенно в розничной сфере, ведение точного и своевременного товарного учёта является критически важным. Наличие автоматизированной системы учёта позволяет повысить прозрачность бизнес-процессов, упростить анализ остатков и продаж, а также своевременно принимать управленческие решения.</w:t>
      </w:r>
    </w:p>
    <w:p w14:paraId="41BC65D1" w14:textId="77777777" w:rsidR="008779B0" w:rsidRPr="008779B0" w:rsidRDefault="008779B0" w:rsidP="00877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9B0">
        <w:rPr>
          <w:rFonts w:ascii="Times New Roman" w:hAnsi="Times New Roman" w:cs="Times New Roman"/>
          <w:sz w:val="28"/>
          <w:szCs w:val="28"/>
        </w:rPr>
        <w:t xml:space="preserve">Курсовая работа посвящена разработке приложения «Товарный учёт», предназначенного для отслеживания движения товаров в магазине. Реализованное программное обеспечение автоматизирует процессы учёта, позволяет формировать отчёты о продажах и инвентаризациях, а также предоставляет удобный веб-интерфейс на базе технологии </w:t>
      </w:r>
      <w:proofErr w:type="spellStart"/>
      <w:r w:rsidRPr="008779B0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8779B0">
        <w:rPr>
          <w:rFonts w:ascii="Times New Roman" w:hAnsi="Times New Roman" w:cs="Times New Roman"/>
          <w:sz w:val="28"/>
          <w:szCs w:val="28"/>
        </w:rPr>
        <w:t>.</w:t>
      </w:r>
    </w:p>
    <w:p w14:paraId="739ACE9A" w14:textId="77777777" w:rsidR="008779B0" w:rsidRPr="008779B0" w:rsidRDefault="008779B0" w:rsidP="00877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9B0">
        <w:rPr>
          <w:rFonts w:ascii="Times New Roman" w:hAnsi="Times New Roman" w:cs="Times New Roman"/>
          <w:sz w:val="28"/>
          <w:szCs w:val="28"/>
        </w:rPr>
        <w:t>Целью данной работы является создание приложения, обеспечивающего удобный и функциональный товарный учёт в магазине.</w:t>
      </w:r>
    </w:p>
    <w:p w14:paraId="14F4D552" w14:textId="77777777" w:rsidR="008779B0" w:rsidRPr="008779B0" w:rsidRDefault="008779B0" w:rsidP="00877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9B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A86982" w14:textId="2A740170" w:rsidR="008779B0" w:rsidRPr="00E35952" w:rsidRDefault="008903D5" w:rsidP="008903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р</w:t>
      </w:r>
      <w:r w:rsidR="008779B0" w:rsidRPr="00E35952">
        <w:rPr>
          <w:rFonts w:ascii="Times New Roman" w:hAnsi="Times New Roman"/>
          <w:sz w:val="28"/>
        </w:rPr>
        <w:t>азработать классы для описания товаров, сотрудников и операций;</w:t>
      </w:r>
    </w:p>
    <w:p w14:paraId="4AE454FA" w14:textId="276A5C7C" w:rsidR="008779B0" w:rsidRPr="00E35952" w:rsidRDefault="008903D5" w:rsidP="008903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со</w:t>
      </w:r>
      <w:r w:rsidR="008779B0" w:rsidRPr="00E35952">
        <w:rPr>
          <w:rFonts w:ascii="Times New Roman" w:hAnsi="Times New Roman"/>
          <w:sz w:val="28"/>
        </w:rPr>
        <w:t>здать интерфейс для ввода и анализа данных инвентаризации;</w:t>
      </w:r>
    </w:p>
    <w:p w14:paraId="349CCFDD" w14:textId="36FE05F5" w:rsidR="008779B0" w:rsidRPr="00E35952" w:rsidRDefault="008903D5" w:rsidP="008903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р</w:t>
      </w:r>
      <w:r w:rsidR="008779B0" w:rsidRPr="00E35952">
        <w:rPr>
          <w:rFonts w:ascii="Times New Roman" w:hAnsi="Times New Roman"/>
          <w:sz w:val="28"/>
        </w:rPr>
        <w:t>еализовать функциональность генерации отчётов по продажам;</w:t>
      </w:r>
    </w:p>
    <w:p w14:paraId="7EDF3157" w14:textId="45E0191D" w:rsidR="008779B0" w:rsidRPr="00E35952" w:rsidRDefault="008903D5" w:rsidP="008903D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п</w:t>
      </w:r>
      <w:r w:rsidR="008779B0" w:rsidRPr="00E35952">
        <w:rPr>
          <w:rFonts w:ascii="Times New Roman" w:hAnsi="Times New Roman"/>
          <w:sz w:val="28"/>
        </w:rPr>
        <w:t>о</w:t>
      </w:r>
      <w:r w:rsidRPr="00E35952">
        <w:rPr>
          <w:rFonts w:ascii="Times New Roman" w:hAnsi="Times New Roman"/>
          <w:sz w:val="28"/>
        </w:rPr>
        <w:t>с</w:t>
      </w:r>
      <w:r w:rsidR="008779B0" w:rsidRPr="00E35952">
        <w:rPr>
          <w:rFonts w:ascii="Times New Roman" w:hAnsi="Times New Roman"/>
          <w:sz w:val="28"/>
        </w:rPr>
        <w:t xml:space="preserve">троить систему с использованием </w:t>
      </w:r>
      <w:r w:rsidR="008779B0" w:rsidRPr="008903D5">
        <w:rPr>
          <w:rFonts w:ascii="Times New Roman" w:hAnsi="Times New Roman"/>
          <w:sz w:val="28"/>
          <w:lang w:val="en-US"/>
        </w:rPr>
        <w:t>Blazor</w:t>
      </w:r>
      <w:r w:rsidR="008779B0" w:rsidRPr="00E35952">
        <w:rPr>
          <w:rFonts w:ascii="Times New Roman" w:hAnsi="Times New Roman"/>
          <w:sz w:val="28"/>
        </w:rPr>
        <w:t xml:space="preserve"> в качестве веб-интерфейса.</w:t>
      </w:r>
    </w:p>
    <w:p w14:paraId="5374D190" w14:textId="77777777" w:rsidR="008779B0" w:rsidRPr="008779B0" w:rsidRDefault="008779B0" w:rsidP="008779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B0">
        <w:rPr>
          <w:rFonts w:ascii="Times New Roman" w:hAnsi="Times New Roman" w:cs="Times New Roman"/>
          <w:sz w:val="28"/>
          <w:szCs w:val="28"/>
        </w:rPr>
        <w:t>В результате выполнения данных задач будет создано приложение, способное упростить процессы управления запасами товаров и анализа продаж в магазине.</w:t>
      </w:r>
    </w:p>
    <w:p w14:paraId="6A59C65D" w14:textId="77777777" w:rsidR="008779B0" w:rsidRPr="00845761" w:rsidRDefault="008779B0" w:rsidP="008457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13D8E" w14:textId="77777777" w:rsidR="00D32668" w:rsidRPr="0006408F" w:rsidRDefault="00D32668" w:rsidP="00D326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D33825" w14:textId="77777777" w:rsidR="00D32668" w:rsidRPr="0006408F" w:rsidRDefault="00D32668" w:rsidP="00D326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6408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71DA8D3" w14:textId="22113142" w:rsidR="00D32668" w:rsidRPr="00E1510A" w:rsidRDefault="006F059A" w:rsidP="00E1510A">
      <w:pPr>
        <w:pStyle w:val="1"/>
        <w:pageBreakBefore/>
        <w:ind w:left="431" w:hanging="431"/>
        <w:jc w:val="both"/>
        <w:rPr>
          <w:b/>
          <w:color w:val="auto"/>
          <w:lang w:eastAsia="en-US"/>
        </w:rPr>
      </w:pPr>
      <w:bookmarkStart w:id="4" w:name="_Toc58504632"/>
      <w:bookmarkStart w:id="5" w:name="_Toc104396858"/>
      <w:bookmarkStart w:id="6" w:name="_Toc196241795"/>
      <w:r w:rsidRPr="00E1510A">
        <w:rPr>
          <w:b/>
          <w:color w:val="auto"/>
          <w:lang w:eastAsia="en-US"/>
        </w:rPr>
        <w:lastRenderedPageBreak/>
        <w:t xml:space="preserve">1. </w:t>
      </w:r>
      <w:bookmarkEnd w:id="4"/>
      <w:bookmarkEnd w:id="5"/>
      <w:r w:rsidR="00E1510A" w:rsidRPr="00E1510A">
        <w:rPr>
          <w:b/>
          <w:color w:val="auto"/>
          <w:lang w:eastAsia="en-US"/>
        </w:rPr>
        <w:t>Описание предметной области</w:t>
      </w:r>
      <w:bookmarkEnd w:id="6"/>
    </w:p>
    <w:p w14:paraId="0FA67B9B" w14:textId="1AC8D610" w:rsidR="00D32668" w:rsidRDefault="00D32668" w:rsidP="00D326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F4CCAA" w14:textId="7574A99B" w:rsidR="00697A5B" w:rsidRPr="00E1510A" w:rsidRDefault="00697A5B" w:rsidP="00E1510A">
      <w:pPr>
        <w:pStyle w:val="2"/>
        <w:jc w:val="both"/>
        <w:rPr>
          <w:b/>
          <w:bCs/>
        </w:rPr>
      </w:pPr>
      <w:bookmarkStart w:id="7" w:name="_Toc130801644"/>
      <w:bookmarkStart w:id="8" w:name="_Toc196241796"/>
      <w:r w:rsidRPr="00E1510A">
        <w:rPr>
          <w:b/>
          <w:bCs/>
        </w:rPr>
        <w:t>1.1 Общие сведения</w:t>
      </w:r>
      <w:bookmarkEnd w:id="7"/>
      <w:bookmarkEnd w:id="8"/>
    </w:p>
    <w:p w14:paraId="179BA582" w14:textId="77777777" w:rsidR="00353A4A" w:rsidRPr="004F425A" w:rsidRDefault="00353A4A" w:rsidP="004F4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3E9C2" w14:textId="20227E39" w:rsidR="00583ED6" w:rsidRPr="004F425A" w:rsidRDefault="00583ED6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Полное наименование системы: «</w:t>
      </w:r>
      <w:r w:rsidR="0051055D" w:rsidRPr="00664CAF">
        <w:rPr>
          <w:rFonts w:ascii="Times New Roman" w:hAnsi="Times New Roman" w:cs="Times New Roman"/>
          <w:sz w:val="28"/>
          <w:szCs w:val="28"/>
        </w:rPr>
        <w:t>Приложение для товарного учёта в магазине электроники</w:t>
      </w:r>
      <w:r w:rsidRPr="004F425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BBB83C2" w14:textId="2A460BAA" w:rsidR="00583ED6" w:rsidRDefault="00583ED6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Наименование предприятий разработчика и заказчика системы: Тюменский индустриальный университет.</w:t>
      </w:r>
    </w:p>
    <w:p w14:paraId="5C3A3BBE" w14:textId="2207D89E" w:rsidR="00B53915" w:rsidRPr="004F425A" w:rsidRDefault="00B53915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Разработчик: студент группы НТм-23-1 Лонгортов Е.Б.</w:t>
      </w:r>
    </w:p>
    <w:p w14:paraId="1F089444" w14:textId="4DC06FB4" w:rsidR="00583ED6" w:rsidRPr="004F425A" w:rsidRDefault="00583ED6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 по созданию системы: начало семестра - конец семестра.</w:t>
      </w:r>
    </w:p>
    <w:p w14:paraId="762709CF" w14:textId="72628945" w:rsidR="00697A5B" w:rsidRPr="004F425A" w:rsidRDefault="00697A5B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Сведения об источниках и порядке финансирования работ: внутренние источники.</w:t>
      </w:r>
    </w:p>
    <w:p w14:paraId="52B03BDD" w14:textId="0C2AF6F5" w:rsidR="00697A5B" w:rsidRPr="004F425A" w:rsidRDefault="00697A5B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F57C41" w14:textId="674232EF" w:rsidR="00697A5B" w:rsidRPr="00E1510A" w:rsidRDefault="00ED7E33" w:rsidP="00E1510A">
      <w:pPr>
        <w:pStyle w:val="2"/>
        <w:jc w:val="both"/>
        <w:rPr>
          <w:b/>
          <w:bCs/>
        </w:rPr>
      </w:pPr>
      <w:bookmarkStart w:id="9" w:name="_Toc130801645"/>
      <w:bookmarkStart w:id="10" w:name="_Toc196241797"/>
      <w:r w:rsidRPr="00E1510A">
        <w:rPr>
          <w:b/>
          <w:bCs/>
        </w:rPr>
        <w:t>1</w:t>
      </w:r>
      <w:r w:rsidR="00697A5B" w:rsidRPr="00E1510A">
        <w:rPr>
          <w:b/>
          <w:bCs/>
        </w:rPr>
        <w:t>.2 Назначение и цели создания (развития) системы</w:t>
      </w:r>
      <w:bookmarkEnd w:id="9"/>
      <w:bookmarkEnd w:id="10"/>
    </w:p>
    <w:p w14:paraId="71A8D808" w14:textId="77777777" w:rsidR="00353A4A" w:rsidRPr="004F425A" w:rsidRDefault="00353A4A" w:rsidP="004F4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15CEC" w14:textId="77777777" w:rsidR="00605CCF" w:rsidRPr="00605CCF" w:rsidRDefault="00605CCF" w:rsidP="003666A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CCF">
        <w:rPr>
          <w:rFonts w:ascii="Times New Roman" w:eastAsia="Times New Roman" w:hAnsi="Times New Roman" w:cs="Times New Roman"/>
          <w:sz w:val="28"/>
          <w:szCs w:val="28"/>
        </w:rPr>
        <w:t>Назначение системы — автоматизация процессов отслеживания движения товаров на складе и в торговом зале, а также упрощение формирования отчётности по продажам.</w:t>
      </w:r>
    </w:p>
    <w:p w14:paraId="0D7F1C4E" w14:textId="77777777" w:rsidR="00CD4711" w:rsidRDefault="00697A5B" w:rsidP="003666A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 xml:space="preserve">Цели создания системы: </w:t>
      </w:r>
    </w:p>
    <w:p w14:paraId="610F28C7" w14:textId="6DBB4E04" w:rsidR="00CD4711" w:rsidRPr="00E35952" w:rsidRDefault="00E221C5" w:rsidP="00E221C5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п</w:t>
      </w:r>
      <w:r w:rsidR="00CD4711" w:rsidRPr="00E35952">
        <w:rPr>
          <w:rFonts w:ascii="Times New Roman" w:hAnsi="Times New Roman"/>
          <w:sz w:val="28"/>
        </w:rPr>
        <w:t>овышение точности и скорости ведения товарного учёта;</w:t>
      </w:r>
    </w:p>
    <w:p w14:paraId="1D9C41EC" w14:textId="11C9E760" w:rsidR="00CD4711" w:rsidRPr="00E221C5" w:rsidRDefault="00E221C5" w:rsidP="00E221C5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E221C5">
        <w:rPr>
          <w:rFonts w:ascii="Times New Roman" w:hAnsi="Times New Roman"/>
          <w:sz w:val="28"/>
          <w:lang w:val="en-US"/>
        </w:rPr>
        <w:t>п</w:t>
      </w:r>
      <w:r w:rsidR="00CD4711" w:rsidRPr="00E221C5">
        <w:rPr>
          <w:rFonts w:ascii="Times New Roman" w:hAnsi="Times New Roman"/>
          <w:sz w:val="28"/>
          <w:lang w:val="en-US"/>
        </w:rPr>
        <w:t>редоставление</w:t>
      </w:r>
      <w:proofErr w:type="spellEnd"/>
      <w:r w:rsidR="00CD4711" w:rsidRPr="00E221C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CD4711" w:rsidRPr="00E221C5">
        <w:rPr>
          <w:rFonts w:ascii="Times New Roman" w:hAnsi="Times New Roman"/>
          <w:sz w:val="28"/>
          <w:lang w:val="en-US"/>
        </w:rPr>
        <w:t>удобного</w:t>
      </w:r>
      <w:proofErr w:type="spellEnd"/>
      <w:r w:rsidR="00CD4711" w:rsidRPr="00E221C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CD4711" w:rsidRPr="00E221C5">
        <w:rPr>
          <w:rFonts w:ascii="Times New Roman" w:hAnsi="Times New Roman"/>
          <w:sz w:val="28"/>
          <w:lang w:val="en-US"/>
        </w:rPr>
        <w:t>пользовательского</w:t>
      </w:r>
      <w:proofErr w:type="spellEnd"/>
      <w:r w:rsidR="00CD4711" w:rsidRPr="00E221C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CD4711" w:rsidRPr="00E221C5">
        <w:rPr>
          <w:rFonts w:ascii="Times New Roman" w:hAnsi="Times New Roman"/>
          <w:sz w:val="28"/>
          <w:lang w:val="en-US"/>
        </w:rPr>
        <w:t>интерфейса</w:t>
      </w:r>
      <w:proofErr w:type="spellEnd"/>
      <w:r w:rsidR="00CD4711" w:rsidRPr="00E221C5">
        <w:rPr>
          <w:rFonts w:ascii="Times New Roman" w:hAnsi="Times New Roman"/>
          <w:sz w:val="28"/>
          <w:lang w:val="en-US"/>
        </w:rPr>
        <w:t>;</w:t>
      </w:r>
    </w:p>
    <w:p w14:paraId="0E99B63B" w14:textId="5C8B25BB" w:rsidR="00CD4711" w:rsidRPr="00E35952" w:rsidRDefault="00E221C5" w:rsidP="00E221C5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а</w:t>
      </w:r>
      <w:r w:rsidR="00CD4711" w:rsidRPr="00E35952">
        <w:rPr>
          <w:rFonts w:ascii="Times New Roman" w:hAnsi="Times New Roman"/>
          <w:sz w:val="28"/>
        </w:rPr>
        <w:t>втоматическое формирование отчётных документов по продажам и инвентаризации.</w:t>
      </w:r>
    </w:p>
    <w:p w14:paraId="35F99868" w14:textId="23C2CA5B" w:rsidR="00697A5B" w:rsidRPr="004F425A" w:rsidRDefault="00697A5B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589DE1" w14:textId="26519BF7" w:rsidR="00697A5B" w:rsidRPr="00383782" w:rsidRDefault="00ED7E33" w:rsidP="00383782">
      <w:pPr>
        <w:pStyle w:val="2"/>
        <w:jc w:val="both"/>
        <w:rPr>
          <w:b/>
          <w:bCs/>
        </w:rPr>
      </w:pPr>
      <w:bookmarkStart w:id="11" w:name="_Toc130801646"/>
      <w:bookmarkStart w:id="12" w:name="_Toc196241798"/>
      <w:r w:rsidRPr="00383782">
        <w:rPr>
          <w:b/>
          <w:bCs/>
        </w:rPr>
        <w:t>1</w:t>
      </w:r>
      <w:r w:rsidR="00697A5B" w:rsidRPr="00383782">
        <w:rPr>
          <w:b/>
          <w:bCs/>
        </w:rPr>
        <w:t>.3 Характеристики объектов автоматизации</w:t>
      </w:r>
      <w:bookmarkEnd w:id="11"/>
      <w:bookmarkEnd w:id="12"/>
      <w:r w:rsidR="00697A5B" w:rsidRPr="00383782">
        <w:rPr>
          <w:b/>
          <w:bCs/>
        </w:rPr>
        <w:t xml:space="preserve"> </w:t>
      </w:r>
    </w:p>
    <w:p w14:paraId="23D92A79" w14:textId="77777777" w:rsidR="007F520E" w:rsidRPr="004F425A" w:rsidRDefault="007F520E" w:rsidP="004F4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084BF" w14:textId="77777777" w:rsidR="007F520E" w:rsidRPr="004F425A" w:rsidRDefault="007F520E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Объектами автоматизации являются:</w:t>
      </w:r>
    </w:p>
    <w:p w14:paraId="6035830B" w14:textId="4AF605F8" w:rsidR="00147301" w:rsidRPr="00E221C5" w:rsidRDefault="00E221C5" w:rsidP="00E221C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21C5">
        <w:rPr>
          <w:rFonts w:ascii="Times New Roman" w:hAnsi="Times New Roman"/>
          <w:sz w:val="28"/>
          <w:lang w:val="en-US"/>
        </w:rPr>
        <w:t>т</w:t>
      </w:r>
      <w:r w:rsidR="00147301" w:rsidRPr="00E221C5">
        <w:rPr>
          <w:rFonts w:ascii="Times New Roman" w:hAnsi="Times New Roman"/>
          <w:sz w:val="28"/>
          <w:lang w:val="en-US"/>
        </w:rPr>
        <w:t>овар — единица складского учёта;</w:t>
      </w:r>
    </w:p>
    <w:p w14:paraId="7FF1194E" w14:textId="21945BE5" w:rsidR="00147301" w:rsidRPr="00E35952" w:rsidRDefault="00E221C5" w:rsidP="00E221C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lastRenderedPageBreak/>
        <w:t>о</w:t>
      </w:r>
      <w:r w:rsidR="00147301" w:rsidRPr="00E35952">
        <w:rPr>
          <w:rFonts w:ascii="Times New Roman" w:hAnsi="Times New Roman"/>
          <w:sz w:val="28"/>
        </w:rPr>
        <w:t>перация — любое действие, связанное с перемещением товара (поставка, продажа, инвентаризация);</w:t>
      </w:r>
    </w:p>
    <w:p w14:paraId="5F64BD25" w14:textId="4085CCE5" w:rsidR="00147301" w:rsidRPr="00E35952" w:rsidRDefault="00E221C5" w:rsidP="00E221C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с</w:t>
      </w:r>
      <w:r w:rsidR="00147301" w:rsidRPr="00E35952">
        <w:rPr>
          <w:rFonts w:ascii="Times New Roman" w:hAnsi="Times New Roman"/>
          <w:sz w:val="28"/>
        </w:rPr>
        <w:t>отрудник — пользователь, выполняющий операции в системе;</w:t>
      </w:r>
    </w:p>
    <w:p w14:paraId="36B91F5D" w14:textId="20D70899" w:rsidR="00147301" w:rsidRPr="00E35952" w:rsidRDefault="00E221C5" w:rsidP="00E221C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и</w:t>
      </w:r>
      <w:r w:rsidR="00147301" w:rsidRPr="00E35952">
        <w:rPr>
          <w:rFonts w:ascii="Times New Roman" w:hAnsi="Times New Roman"/>
          <w:sz w:val="28"/>
        </w:rPr>
        <w:t>нвентаризация — процесс сверки фактического наличия товара с данными учёта.</w:t>
      </w:r>
    </w:p>
    <w:p w14:paraId="22F25757" w14:textId="77777777" w:rsidR="003844CF" w:rsidRPr="004F425A" w:rsidRDefault="003844CF" w:rsidP="004F425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BED5E" w14:textId="0D2DF76A" w:rsidR="00697A5B" w:rsidRPr="00383782" w:rsidRDefault="0097186E" w:rsidP="00383782">
      <w:pPr>
        <w:pStyle w:val="2"/>
        <w:jc w:val="both"/>
        <w:rPr>
          <w:b/>
          <w:bCs/>
        </w:rPr>
      </w:pPr>
      <w:bookmarkStart w:id="13" w:name="_Toc130235670"/>
      <w:bookmarkStart w:id="14" w:name="_Toc130801647"/>
      <w:bookmarkStart w:id="15" w:name="_Toc196241799"/>
      <w:r w:rsidRPr="00383782">
        <w:rPr>
          <w:b/>
          <w:bCs/>
        </w:rPr>
        <w:t>1</w:t>
      </w:r>
      <w:r w:rsidR="00697A5B" w:rsidRPr="00383782">
        <w:rPr>
          <w:b/>
          <w:bCs/>
        </w:rPr>
        <w:t>.4 Требования к системе</w:t>
      </w:r>
      <w:bookmarkEnd w:id="13"/>
      <w:bookmarkEnd w:id="14"/>
      <w:bookmarkEnd w:id="15"/>
    </w:p>
    <w:p w14:paraId="37795A80" w14:textId="77777777" w:rsidR="003844CF" w:rsidRPr="003844CF" w:rsidRDefault="003844CF" w:rsidP="00384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E02B2" w14:textId="77777777" w:rsidR="00697A5B" w:rsidRPr="004F425A" w:rsidRDefault="00697A5B" w:rsidP="003666A8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Требования к системе в целом:</w:t>
      </w:r>
    </w:p>
    <w:p w14:paraId="16DA7F1C" w14:textId="4A148E7E" w:rsidR="007C7A2C" w:rsidRPr="00E35952" w:rsidRDefault="00785D46" w:rsidP="00785D4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с</w:t>
      </w:r>
      <w:r w:rsidR="007C7A2C" w:rsidRPr="00E35952">
        <w:rPr>
          <w:rFonts w:ascii="Times New Roman" w:hAnsi="Times New Roman"/>
          <w:sz w:val="28"/>
        </w:rPr>
        <w:t xml:space="preserve">истема должна быть реализована на языке программирования </w:t>
      </w:r>
      <w:r w:rsidR="00C37C72" w:rsidRPr="00785D46">
        <w:rPr>
          <w:rFonts w:ascii="Times New Roman" w:hAnsi="Times New Roman"/>
          <w:sz w:val="28"/>
          <w:lang w:val="en-US"/>
        </w:rPr>
        <w:t>C</w:t>
      </w:r>
      <w:r w:rsidR="00C37C72" w:rsidRPr="00E35952">
        <w:rPr>
          <w:rFonts w:ascii="Times New Roman" w:hAnsi="Times New Roman"/>
          <w:sz w:val="28"/>
        </w:rPr>
        <w:t xml:space="preserve"># и </w:t>
      </w:r>
      <w:proofErr w:type="spellStart"/>
      <w:r w:rsidR="00C37C72" w:rsidRPr="00E35952">
        <w:rPr>
          <w:rFonts w:ascii="Times New Roman" w:hAnsi="Times New Roman"/>
          <w:sz w:val="28"/>
        </w:rPr>
        <w:t>фрейворка</w:t>
      </w:r>
      <w:proofErr w:type="spellEnd"/>
      <w:r w:rsidR="00C37C72" w:rsidRPr="00E35952">
        <w:rPr>
          <w:rFonts w:ascii="Times New Roman" w:hAnsi="Times New Roman"/>
          <w:sz w:val="28"/>
        </w:rPr>
        <w:t xml:space="preserve"> .</w:t>
      </w:r>
      <w:r w:rsidR="00C37C72" w:rsidRPr="00785D46">
        <w:rPr>
          <w:rFonts w:ascii="Times New Roman" w:hAnsi="Times New Roman"/>
          <w:sz w:val="28"/>
          <w:lang w:val="en-US"/>
        </w:rPr>
        <w:t>NET</w:t>
      </w:r>
      <w:r w:rsidR="00C37C72" w:rsidRPr="00E35952">
        <w:rPr>
          <w:rFonts w:ascii="Times New Roman" w:hAnsi="Times New Roman"/>
          <w:sz w:val="28"/>
        </w:rPr>
        <w:t xml:space="preserve"> с </w:t>
      </w:r>
      <w:r w:rsidR="00C37C72" w:rsidRPr="00785D46">
        <w:rPr>
          <w:rFonts w:ascii="Times New Roman" w:hAnsi="Times New Roman"/>
          <w:sz w:val="28"/>
          <w:lang w:val="en-US"/>
        </w:rPr>
        <w:t>Blazor</w:t>
      </w:r>
      <w:r w:rsidRPr="00E35952">
        <w:rPr>
          <w:rFonts w:ascii="Times New Roman" w:hAnsi="Times New Roman"/>
          <w:sz w:val="28"/>
        </w:rPr>
        <w:t>;</w:t>
      </w:r>
    </w:p>
    <w:p w14:paraId="7421BF47" w14:textId="4690FDBD" w:rsidR="007C7A2C" w:rsidRPr="00E35952" w:rsidRDefault="00785D46" w:rsidP="00785D4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с</w:t>
      </w:r>
      <w:r w:rsidR="007C7A2C" w:rsidRPr="00E35952">
        <w:rPr>
          <w:rFonts w:ascii="Times New Roman" w:hAnsi="Times New Roman"/>
          <w:sz w:val="28"/>
        </w:rPr>
        <w:t>истема должна быть протестирована на соответствие требованиям.</w:t>
      </w:r>
    </w:p>
    <w:p w14:paraId="034C1F17" w14:textId="77777777" w:rsidR="00697A5B" w:rsidRPr="004F425A" w:rsidRDefault="00697A5B" w:rsidP="003666A8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Требования к функциям (задачам), выполняемым системой; система должна обеспечивать выполнение следующих функций:</w:t>
      </w:r>
    </w:p>
    <w:p w14:paraId="17717A4B" w14:textId="4A47D7A7" w:rsidR="00C37C72" w:rsidRPr="00E35952" w:rsidRDefault="00785D46" w:rsidP="00785D4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п</w:t>
      </w:r>
      <w:r w:rsidR="00C37C72" w:rsidRPr="00E35952">
        <w:rPr>
          <w:rFonts w:ascii="Times New Roman" w:hAnsi="Times New Roman"/>
          <w:sz w:val="28"/>
        </w:rPr>
        <w:t>оддержка учёта товаров (создание, редактирование, удаление, просмотр);</w:t>
      </w:r>
    </w:p>
    <w:p w14:paraId="776D4903" w14:textId="5000A1FA" w:rsidR="00C37C72" w:rsidRPr="00785D46" w:rsidRDefault="00785D46" w:rsidP="00785D4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785D46">
        <w:rPr>
          <w:rFonts w:ascii="Times New Roman" w:hAnsi="Times New Roman"/>
          <w:sz w:val="28"/>
          <w:lang w:val="en-US"/>
        </w:rPr>
        <w:t>фиксация</w:t>
      </w:r>
      <w:proofErr w:type="spellEnd"/>
      <w:r w:rsidRPr="00785D4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785D46">
        <w:rPr>
          <w:rFonts w:ascii="Times New Roman" w:hAnsi="Times New Roman"/>
          <w:sz w:val="28"/>
          <w:lang w:val="en-US"/>
        </w:rPr>
        <w:t>операций</w:t>
      </w:r>
      <w:proofErr w:type="spellEnd"/>
      <w:r w:rsidRPr="00785D4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785D46">
        <w:rPr>
          <w:rFonts w:ascii="Times New Roman" w:hAnsi="Times New Roman"/>
          <w:sz w:val="28"/>
          <w:lang w:val="en-US"/>
        </w:rPr>
        <w:t>движения</w:t>
      </w:r>
      <w:proofErr w:type="spellEnd"/>
      <w:r w:rsidRPr="00785D4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785D46">
        <w:rPr>
          <w:rFonts w:ascii="Times New Roman" w:hAnsi="Times New Roman"/>
          <w:sz w:val="28"/>
          <w:lang w:val="en-US"/>
        </w:rPr>
        <w:t>товаров</w:t>
      </w:r>
      <w:proofErr w:type="spellEnd"/>
      <w:r w:rsidRPr="00785D46">
        <w:rPr>
          <w:rFonts w:ascii="Times New Roman" w:hAnsi="Times New Roman"/>
          <w:sz w:val="28"/>
          <w:lang w:val="en-US"/>
        </w:rPr>
        <w:t>;</w:t>
      </w:r>
    </w:p>
    <w:p w14:paraId="3696FA04" w14:textId="5B9CF313" w:rsidR="00C37C72" w:rsidRPr="00785D46" w:rsidRDefault="00785D46" w:rsidP="00785D4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785D46">
        <w:rPr>
          <w:rFonts w:ascii="Times New Roman" w:hAnsi="Times New Roman"/>
          <w:sz w:val="28"/>
          <w:lang w:val="en-US"/>
        </w:rPr>
        <w:t>ведение инвентаризаций;</w:t>
      </w:r>
    </w:p>
    <w:p w14:paraId="59024418" w14:textId="5E18E922" w:rsidR="00C37C72" w:rsidRPr="00785D46" w:rsidRDefault="00785D46" w:rsidP="00785D4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785D46">
        <w:rPr>
          <w:rFonts w:ascii="Times New Roman" w:hAnsi="Times New Roman"/>
          <w:sz w:val="28"/>
          <w:lang w:val="en-US"/>
        </w:rPr>
        <w:t>генерация отчётов по продажам;</w:t>
      </w:r>
    </w:p>
    <w:p w14:paraId="46FB21FD" w14:textId="3BDEAD82" w:rsidR="00C37C72" w:rsidRPr="00E35952" w:rsidRDefault="00785D46" w:rsidP="00785D4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возможность фильтрации и анализа данных;</w:t>
      </w:r>
    </w:p>
    <w:p w14:paraId="2B53B583" w14:textId="77AD30D4" w:rsidR="00C37C72" w:rsidRPr="000639C6" w:rsidRDefault="00785D46" w:rsidP="00785D4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639C6">
        <w:rPr>
          <w:rFonts w:ascii="Times New Roman" w:hAnsi="Times New Roman"/>
          <w:sz w:val="28"/>
        </w:rPr>
        <w:t xml:space="preserve">реализация веб-интерфейса с использованием </w:t>
      </w:r>
      <w:proofErr w:type="spellStart"/>
      <w:r w:rsidR="000639C6" w:rsidRPr="00B17533">
        <w:rPr>
          <w:rFonts w:ascii="Times New Roman" w:eastAsia="Times New Roman" w:hAnsi="Times New Roman" w:cs="Times New Roman"/>
          <w:sz w:val="28"/>
          <w:szCs w:val="28"/>
        </w:rPr>
        <w:t>Blazor</w:t>
      </w:r>
      <w:proofErr w:type="spellEnd"/>
      <w:r w:rsidRPr="000639C6">
        <w:rPr>
          <w:rFonts w:ascii="Times New Roman" w:hAnsi="Times New Roman"/>
          <w:sz w:val="28"/>
        </w:rPr>
        <w:t>.</w:t>
      </w:r>
    </w:p>
    <w:p w14:paraId="2B7B75E2" w14:textId="77777777" w:rsidR="00697A5B" w:rsidRPr="004F425A" w:rsidRDefault="00697A5B" w:rsidP="003666A8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Требования к видам обеспечения:</w:t>
      </w:r>
    </w:p>
    <w:p w14:paraId="104D8965" w14:textId="23AF52FD" w:rsidR="005857AF" w:rsidRPr="004F425A" w:rsidRDefault="005857AF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 xml:space="preserve">Для математического обеспечения необходимо определить методы </w:t>
      </w:r>
      <w:r w:rsidR="006F6E0F">
        <w:rPr>
          <w:rFonts w:ascii="Times New Roman" w:eastAsia="Times New Roman" w:hAnsi="Times New Roman" w:cs="Times New Roman"/>
          <w:sz w:val="28"/>
          <w:szCs w:val="28"/>
        </w:rPr>
        <w:t>подсчёта суммы продаж</w:t>
      </w:r>
      <w:r w:rsidRPr="004F42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C8A58A" w14:textId="2EEE8ABF" w:rsidR="00697A5B" w:rsidRPr="004F425A" w:rsidRDefault="00697A5B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Для информационного обеспечения системы приводят требования:</w:t>
      </w:r>
    </w:p>
    <w:p w14:paraId="72838FAC" w14:textId="5B2CCD6F" w:rsidR="00697A5B" w:rsidRPr="004F425A" w:rsidRDefault="00697A5B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 xml:space="preserve">К структуре данных: </w:t>
      </w:r>
    </w:p>
    <w:p w14:paraId="715D96BC" w14:textId="272F6318" w:rsidR="00324377" w:rsidRPr="001347BE" w:rsidRDefault="001347BE" w:rsidP="001347BE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347BE">
        <w:rPr>
          <w:rFonts w:ascii="Times New Roman" w:hAnsi="Times New Roman"/>
          <w:sz w:val="28"/>
        </w:rPr>
        <w:t>данные о товарах, сотрудниках, операциях;</w:t>
      </w:r>
    </w:p>
    <w:p w14:paraId="2E6CAE52" w14:textId="7AC9ED5B" w:rsidR="00324377" w:rsidRPr="001347BE" w:rsidRDefault="001347BE" w:rsidP="001347BE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347BE">
        <w:rPr>
          <w:rFonts w:ascii="Times New Roman" w:hAnsi="Times New Roman"/>
          <w:sz w:val="28"/>
        </w:rPr>
        <w:t>структурированное хранение и возможность экспорта отчётов.</w:t>
      </w:r>
    </w:p>
    <w:p w14:paraId="13DDA833" w14:textId="6DDC8D5C" w:rsidR="00697A5B" w:rsidRPr="004F425A" w:rsidRDefault="00697A5B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 контролю, хранению, обновлению и восстановлению данных: </w:t>
      </w:r>
      <w:r w:rsidR="00E71EB9" w:rsidRPr="004F425A">
        <w:rPr>
          <w:rFonts w:ascii="Times New Roman" w:eastAsia="Times New Roman" w:hAnsi="Times New Roman" w:cs="Times New Roman"/>
          <w:sz w:val="28"/>
          <w:szCs w:val="28"/>
        </w:rPr>
        <w:t>данные должны храниться в безопасном месте и быть доступны для восстановления.</w:t>
      </w:r>
    </w:p>
    <w:p w14:paraId="398A6A0B" w14:textId="77777777" w:rsidR="00697A5B" w:rsidRPr="004F425A" w:rsidRDefault="00697A5B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Для лингвистического обеспечения системы приводят требования к способам организации диалога. Диалог должен происходить в интерактивном режиме.</w:t>
      </w:r>
    </w:p>
    <w:p w14:paraId="0E1306B5" w14:textId="13888211" w:rsidR="00697A5B" w:rsidRDefault="00697A5B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Для программного обеспечения системы</w:t>
      </w:r>
      <w:r w:rsidR="00416279" w:rsidRPr="0041627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CF5570" w14:textId="0FE45E00" w:rsidR="00416279" w:rsidRPr="000639C6" w:rsidRDefault="001347BE" w:rsidP="001347BE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639C6">
        <w:rPr>
          <w:rFonts w:ascii="Times New Roman" w:hAnsi="Times New Roman"/>
          <w:sz w:val="28"/>
        </w:rPr>
        <w:t xml:space="preserve">используемые технологии: </w:t>
      </w:r>
      <w:proofErr w:type="spellStart"/>
      <w:r w:rsidR="000639C6" w:rsidRPr="00B17533">
        <w:rPr>
          <w:rFonts w:ascii="Times New Roman" w:eastAsia="Times New Roman" w:hAnsi="Times New Roman" w:cs="Times New Roman"/>
          <w:sz w:val="28"/>
          <w:szCs w:val="28"/>
        </w:rPr>
        <w:t>Blazor</w:t>
      </w:r>
      <w:proofErr w:type="spellEnd"/>
      <w:r w:rsidRPr="000639C6">
        <w:rPr>
          <w:rFonts w:ascii="Times New Roman" w:hAnsi="Times New Roman"/>
          <w:sz w:val="28"/>
        </w:rPr>
        <w:t xml:space="preserve">, </w:t>
      </w:r>
      <w:r w:rsidR="000639C6">
        <w:rPr>
          <w:rFonts w:ascii="Times New Roman" w:hAnsi="Times New Roman"/>
          <w:sz w:val="28"/>
          <w:lang w:val="en-US"/>
        </w:rPr>
        <w:t>E</w:t>
      </w:r>
      <w:r w:rsidRPr="001347BE">
        <w:rPr>
          <w:rFonts w:ascii="Times New Roman" w:hAnsi="Times New Roman"/>
          <w:sz w:val="28"/>
          <w:lang w:val="en-US"/>
        </w:rPr>
        <w:t>ntity</w:t>
      </w:r>
      <w:r w:rsidRPr="000639C6">
        <w:rPr>
          <w:rFonts w:ascii="Times New Roman" w:hAnsi="Times New Roman"/>
          <w:sz w:val="28"/>
        </w:rPr>
        <w:t xml:space="preserve"> </w:t>
      </w:r>
      <w:r w:rsidR="000639C6">
        <w:rPr>
          <w:rFonts w:ascii="Times New Roman" w:hAnsi="Times New Roman"/>
          <w:sz w:val="28"/>
          <w:lang w:val="en-US"/>
        </w:rPr>
        <w:t>F</w:t>
      </w:r>
      <w:r w:rsidRPr="001347BE">
        <w:rPr>
          <w:rFonts w:ascii="Times New Roman" w:hAnsi="Times New Roman"/>
          <w:sz w:val="28"/>
          <w:lang w:val="en-US"/>
        </w:rPr>
        <w:t>ramework</w:t>
      </w:r>
      <w:r w:rsidRPr="000639C6">
        <w:rPr>
          <w:rFonts w:ascii="Times New Roman" w:hAnsi="Times New Roman"/>
          <w:sz w:val="28"/>
        </w:rPr>
        <w:t xml:space="preserve"> (при наличии </w:t>
      </w:r>
      <w:proofErr w:type="spellStart"/>
      <w:r w:rsidRPr="000639C6">
        <w:rPr>
          <w:rFonts w:ascii="Times New Roman" w:hAnsi="Times New Roman"/>
          <w:sz w:val="28"/>
        </w:rPr>
        <w:t>бд</w:t>
      </w:r>
      <w:proofErr w:type="spellEnd"/>
      <w:r w:rsidRPr="000639C6">
        <w:rPr>
          <w:rFonts w:ascii="Times New Roman" w:hAnsi="Times New Roman"/>
          <w:sz w:val="28"/>
        </w:rPr>
        <w:t xml:space="preserve">), </w:t>
      </w:r>
      <w:r w:rsidR="008606B9">
        <w:rPr>
          <w:rFonts w:ascii="Times New Roman" w:hAnsi="Times New Roman"/>
          <w:sz w:val="28"/>
          <w:lang w:val="en-US"/>
        </w:rPr>
        <w:t>ASP</w:t>
      </w:r>
      <w:r w:rsidRPr="000639C6">
        <w:rPr>
          <w:rFonts w:ascii="Times New Roman" w:hAnsi="Times New Roman"/>
          <w:sz w:val="28"/>
        </w:rPr>
        <w:t>.</w:t>
      </w:r>
      <w:r w:rsidR="000639C6">
        <w:rPr>
          <w:rFonts w:ascii="Times New Roman" w:hAnsi="Times New Roman"/>
          <w:sz w:val="28"/>
          <w:lang w:val="en-US"/>
        </w:rPr>
        <w:t>NET</w:t>
      </w:r>
      <w:r w:rsidRPr="000639C6">
        <w:rPr>
          <w:rFonts w:ascii="Times New Roman" w:hAnsi="Times New Roman"/>
          <w:sz w:val="28"/>
        </w:rPr>
        <w:t xml:space="preserve"> </w:t>
      </w:r>
      <w:r w:rsidR="000639C6">
        <w:rPr>
          <w:rFonts w:ascii="Times New Roman" w:hAnsi="Times New Roman"/>
          <w:sz w:val="28"/>
          <w:lang w:val="en-US"/>
        </w:rPr>
        <w:t>C</w:t>
      </w:r>
      <w:r w:rsidRPr="001347BE">
        <w:rPr>
          <w:rFonts w:ascii="Times New Roman" w:hAnsi="Times New Roman"/>
          <w:sz w:val="28"/>
          <w:lang w:val="en-US"/>
        </w:rPr>
        <w:t>ore</w:t>
      </w:r>
      <w:r w:rsidRPr="000639C6">
        <w:rPr>
          <w:rFonts w:ascii="Times New Roman" w:hAnsi="Times New Roman"/>
          <w:sz w:val="28"/>
        </w:rPr>
        <w:t>;</w:t>
      </w:r>
    </w:p>
    <w:p w14:paraId="680D9EA6" w14:textId="35B232A5" w:rsidR="00416279" w:rsidRPr="001347BE" w:rsidRDefault="001347BE" w:rsidP="001347BE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1347BE">
        <w:rPr>
          <w:rFonts w:ascii="Times New Roman" w:hAnsi="Times New Roman"/>
          <w:sz w:val="28"/>
          <w:lang w:val="en-US"/>
        </w:rPr>
        <w:t>независимость</w:t>
      </w:r>
      <w:proofErr w:type="spellEnd"/>
      <w:r w:rsidRPr="001347B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47BE">
        <w:rPr>
          <w:rFonts w:ascii="Times New Roman" w:hAnsi="Times New Roman"/>
          <w:sz w:val="28"/>
          <w:lang w:val="en-US"/>
        </w:rPr>
        <w:t>от</w:t>
      </w:r>
      <w:proofErr w:type="spellEnd"/>
      <w:r w:rsidRPr="001347B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47BE">
        <w:rPr>
          <w:rFonts w:ascii="Times New Roman" w:hAnsi="Times New Roman"/>
          <w:sz w:val="28"/>
          <w:lang w:val="en-US"/>
        </w:rPr>
        <w:t>конкретного</w:t>
      </w:r>
      <w:proofErr w:type="spellEnd"/>
      <w:r w:rsidRPr="001347B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47BE">
        <w:rPr>
          <w:rFonts w:ascii="Times New Roman" w:hAnsi="Times New Roman"/>
          <w:sz w:val="28"/>
          <w:lang w:val="en-US"/>
        </w:rPr>
        <w:t>оборудования</w:t>
      </w:r>
      <w:proofErr w:type="spellEnd"/>
      <w:r w:rsidRPr="001347BE">
        <w:rPr>
          <w:rFonts w:ascii="Times New Roman" w:hAnsi="Times New Roman"/>
          <w:sz w:val="28"/>
          <w:lang w:val="en-US"/>
        </w:rPr>
        <w:t>;</w:t>
      </w:r>
    </w:p>
    <w:p w14:paraId="76F28A48" w14:textId="1070DF1A" w:rsidR="00416279" w:rsidRPr="00E35952" w:rsidRDefault="001347BE" w:rsidP="001347BE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возможность развертывания на локальном сервере или в облаке.</w:t>
      </w:r>
    </w:p>
    <w:p w14:paraId="0AF51803" w14:textId="6BF483C3" w:rsidR="00697A5B" w:rsidRPr="004F425A" w:rsidRDefault="00697A5B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 xml:space="preserve">К независимости программных средств от используемых технических средств и операционной среды; операционная среда </w:t>
      </w:r>
      <w:proofErr w:type="spellStart"/>
      <w:r w:rsidRPr="004F425A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4F425A">
        <w:rPr>
          <w:rFonts w:ascii="Times New Roman" w:eastAsia="Times New Roman" w:hAnsi="Times New Roman" w:cs="Times New Roman"/>
          <w:sz w:val="28"/>
          <w:szCs w:val="28"/>
        </w:rPr>
        <w:t xml:space="preserve"> 10.</w:t>
      </w:r>
    </w:p>
    <w:p w14:paraId="77A6DECA" w14:textId="77777777" w:rsidR="00697A5B" w:rsidRPr="004F425A" w:rsidRDefault="00697A5B" w:rsidP="004F425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Для технического обеспечения системы приводят требования к видам технических средств, сеть персональных компьютеров клиентской части с единым сервером для базы данных и управления транзакциями.</w:t>
      </w:r>
    </w:p>
    <w:p w14:paraId="00B63E6F" w14:textId="77777777" w:rsidR="00320560" w:rsidRPr="004F425A" w:rsidRDefault="00320560" w:rsidP="00762E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C9778" w14:textId="7F82B33B" w:rsidR="00697A5B" w:rsidRPr="00383782" w:rsidRDefault="0097186E" w:rsidP="00383782">
      <w:pPr>
        <w:pStyle w:val="2"/>
        <w:jc w:val="both"/>
        <w:rPr>
          <w:b/>
          <w:bCs/>
        </w:rPr>
      </w:pPr>
      <w:bookmarkStart w:id="16" w:name="_Toc130235671"/>
      <w:bookmarkStart w:id="17" w:name="_Toc130801648"/>
      <w:bookmarkStart w:id="18" w:name="_Toc196241800"/>
      <w:r w:rsidRPr="00383782">
        <w:rPr>
          <w:b/>
          <w:bCs/>
        </w:rPr>
        <w:t>1</w:t>
      </w:r>
      <w:r w:rsidR="00697A5B" w:rsidRPr="00383782">
        <w:rPr>
          <w:b/>
          <w:bCs/>
        </w:rPr>
        <w:t xml:space="preserve">.5 Входная и выходная </w:t>
      </w:r>
      <w:bookmarkEnd w:id="16"/>
      <w:r w:rsidR="00697A5B" w:rsidRPr="00383782">
        <w:rPr>
          <w:b/>
          <w:bCs/>
        </w:rPr>
        <w:t>информация</w:t>
      </w:r>
      <w:bookmarkEnd w:id="17"/>
      <w:bookmarkEnd w:id="18"/>
    </w:p>
    <w:p w14:paraId="5422DF4F" w14:textId="77777777" w:rsidR="00610CBA" w:rsidRPr="00610CBA" w:rsidRDefault="00610CBA" w:rsidP="00610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BACE9" w14:textId="77777777" w:rsidR="00697A5B" w:rsidRPr="004F425A" w:rsidRDefault="00697A5B" w:rsidP="004F4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Входной информацией является:</w:t>
      </w:r>
    </w:p>
    <w:p w14:paraId="317F2295" w14:textId="41533ED3" w:rsidR="00580606" w:rsidRPr="00580606" w:rsidRDefault="00580606" w:rsidP="007148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8ED">
        <w:rPr>
          <w:rFonts w:ascii="Times New Roman" w:eastAsia="Times New Roman" w:hAnsi="Times New Roman" w:cs="Times New Roman"/>
          <w:sz w:val="28"/>
          <w:szCs w:val="28"/>
        </w:rPr>
        <w:t>Информация о товаре:</w:t>
      </w:r>
    </w:p>
    <w:p w14:paraId="6B504111" w14:textId="1DCEC7B2" w:rsidR="00E346D3" w:rsidRPr="00F1315B" w:rsidRDefault="00F1315B" w:rsidP="00F1315B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1315B">
        <w:rPr>
          <w:rFonts w:ascii="Times New Roman" w:hAnsi="Times New Roman"/>
          <w:sz w:val="28"/>
          <w:lang w:val="en-US"/>
        </w:rPr>
        <w:t>идентификатор</w:t>
      </w:r>
      <w:proofErr w:type="spellEnd"/>
      <w:r w:rsidRPr="00F1315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1315B">
        <w:rPr>
          <w:rFonts w:ascii="Times New Roman" w:hAnsi="Times New Roman"/>
          <w:sz w:val="28"/>
          <w:lang w:val="en-US"/>
        </w:rPr>
        <w:t>товара</w:t>
      </w:r>
      <w:proofErr w:type="spellEnd"/>
      <w:r w:rsidRPr="00F1315B">
        <w:rPr>
          <w:rFonts w:ascii="Times New Roman" w:hAnsi="Times New Roman"/>
          <w:sz w:val="28"/>
          <w:lang w:val="en-US"/>
        </w:rPr>
        <w:t>;</w:t>
      </w:r>
    </w:p>
    <w:p w14:paraId="00DD12E7" w14:textId="30B8E723" w:rsidR="00E346D3" w:rsidRPr="00F1315B" w:rsidRDefault="00F1315B" w:rsidP="00F1315B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F1315B">
        <w:rPr>
          <w:rFonts w:ascii="Times New Roman" w:hAnsi="Times New Roman"/>
          <w:sz w:val="28"/>
          <w:lang w:val="en-US"/>
        </w:rPr>
        <w:t>наименование;</w:t>
      </w:r>
    </w:p>
    <w:p w14:paraId="3C2AE6C9" w14:textId="5F1CCBF9" w:rsidR="00E346D3" w:rsidRPr="00F1315B" w:rsidRDefault="00F1315B" w:rsidP="00F1315B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1315B">
        <w:rPr>
          <w:rFonts w:ascii="Times New Roman" w:hAnsi="Times New Roman"/>
          <w:sz w:val="28"/>
          <w:lang w:val="en-US"/>
        </w:rPr>
        <w:t>категория</w:t>
      </w:r>
      <w:proofErr w:type="spellEnd"/>
      <w:r w:rsidRPr="00F1315B">
        <w:rPr>
          <w:rFonts w:ascii="Times New Roman" w:hAnsi="Times New Roman"/>
          <w:sz w:val="28"/>
          <w:lang w:val="en-US"/>
        </w:rPr>
        <w:t>;</w:t>
      </w:r>
    </w:p>
    <w:p w14:paraId="54E46FB5" w14:textId="3F9FAC42" w:rsidR="00E346D3" w:rsidRPr="00F1315B" w:rsidRDefault="00F1315B" w:rsidP="00F1315B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1315B">
        <w:rPr>
          <w:rFonts w:ascii="Times New Roman" w:hAnsi="Times New Roman"/>
          <w:sz w:val="28"/>
          <w:lang w:val="en-US"/>
        </w:rPr>
        <w:t>цена</w:t>
      </w:r>
      <w:proofErr w:type="spellEnd"/>
      <w:r w:rsidRPr="00F1315B">
        <w:rPr>
          <w:rFonts w:ascii="Times New Roman" w:hAnsi="Times New Roman"/>
          <w:sz w:val="28"/>
          <w:lang w:val="en-US"/>
        </w:rPr>
        <w:t>;</w:t>
      </w:r>
    </w:p>
    <w:p w14:paraId="5A9E4B05" w14:textId="2707659B" w:rsidR="00E346D3" w:rsidRPr="00F1315B" w:rsidRDefault="00F1315B" w:rsidP="00F1315B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1315B">
        <w:rPr>
          <w:rFonts w:ascii="Times New Roman" w:hAnsi="Times New Roman"/>
          <w:sz w:val="28"/>
          <w:lang w:val="en-US"/>
        </w:rPr>
        <w:t>количество</w:t>
      </w:r>
      <w:proofErr w:type="spellEnd"/>
      <w:r w:rsidRPr="00F1315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1315B">
        <w:rPr>
          <w:rFonts w:ascii="Times New Roman" w:hAnsi="Times New Roman"/>
          <w:sz w:val="28"/>
          <w:lang w:val="en-US"/>
        </w:rPr>
        <w:t>на</w:t>
      </w:r>
      <w:proofErr w:type="spellEnd"/>
      <w:r w:rsidRPr="00F1315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1315B">
        <w:rPr>
          <w:rFonts w:ascii="Times New Roman" w:hAnsi="Times New Roman"/>
          <w:sz w:val="28"/>
          <w:lang w:val="en-US"/>
        </w:rPr>
        <w:t>складе</w:t>
      </w:r>
      <w:proofErr w:type="spellEnd"/>
      <w:r w:rsidRPr="00F1315B">
        <w:rPr>
          <w:rFonts w:ascii="Times New Roman" w:hAnsi="Times New Roman"/>
          <w:sz w:val="28"/>
          <w:lang w:val="en-US"/>
        </w:rPr>
        <w:t>.</w:t>
      </w:r>
    </w:p>
    <w:p w14:paraId="27F6DA8F" w14:textId="50BAF56F" w:rsidR="00580606" w:rsidRPr="007148ED" w:rsidRDefault="00580606" w:rsidP="007148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8ED">
        <w:rPr>
          <w:rFonts w:ascii="Times New Roman" w:eastAsia="Times New Roman" w:hAnsi="Times New Roman" w:cs="Times New Roman"/>
          <w:sz w:val="28"/>
          <w:szCs w:val="28"/>
        </w:rPr>
        <w:t>Информация о сотруднике:</w:t>
      </w:r>
    </w:p>
    <w:p w14:paraId="442B682E" w14:textId="52536A2F" w:rsidR="00580606" w:rsidRPr="00E15FC0" w:rsidRDefault="00E15FC0" w:rsidP="00E15FC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15FC0">
        <w:rPr>
          <w:rFonts w:ascii="Times New Roman" w:hAnsi="Times New Roman"/>
          <w:sz w:val="28"/>
          <w:lang w:val="en-US"/>
        </w:rPr>
        <w:t>идентификатор сотрудника;</w:t>
      </w:r>
    </w:p>
    <w:p w14:paraId="50488A72" w14:textId="067A7EFD" w:rsidR="00580606" w:rsidRPr="00E15FC0" w:rsidRDefault="00CB3859" w:rsidP="00E15FC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ФИО</w:t>
      </w:r>
      <w:r w:rsidR="00E15FC0" w:rsidRPr="00E15FC0">
        <w:rPr>
          <w:rFonts w:ascii="Times New Roman" w:hAnsi="Times New Roman"/>
          <w:sz w:val="28"/>
          <w:lang w:val="en-US"/>
        </w:rPr>
        <w:t>;</w:t>
      </w:r>
    </w:p>
    <w:p w14:paraId="09F41A2C" w14:textId="3EC85BFD" w:rsidR="00580606" w:rsidRPr="00E15FC0" w:rsidRDefault="00E15FC0" w:rsidP="00E15FC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15FC0">
        <w:rPr>
          <w:rFonts w:ascii="Times New Roman" w:hAnsi="Times New Roman"/>
          <w:sz w:val="28"/>
          <w:lang w:val="en-US"/>
        </w:rPr>
        <w:t>должность.</w:t>
      </w:r>
    </w:p>
    <w:p w14:paraId="0278A201" w14:textId="3EDBD946" w:rsidR="00580606" w:rsidRPr="007148ED" w:rsidRDefault="00580606" w:rsidP="007148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8ED">
        <w:rPr>
          <w:rFonts w:ascii="Times New Roman" w:eastAsia="Times New Roman" w:hAnsi="Times New Roman" w:cs="Times New Roman"/>
          <w:sz w:val="28"/>
          <w:szCs w:val="28"/>
        </w:rPr>
        <w:t>Информация об операции (движении товара):</w:t>
      </w:r>
    </w:p>
    <w:p w14:paraId="40815D75" w14:textId="7297C4A1" w:rsidR="00CF2291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lastRenderedPageBreak/>
        <w:t>идентификатор операции;</w:t>
      </w:r>
    </w:p>
    <w:p w14:paraId="3DEB2CB1" w14:textId="1342777C" w:rsidR="00CF2291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тип операции;</w:t>
      </w:r>
    </w:p>
    <w:p w14:paraId="4C5AE216" w14:textId="67D9B718" w:rsidR="00CF2291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дата операции;</w:t>
      </w:r>
    </w:p>
    <w:p w14:paraId="55A0430D" w14:textId="51D7213D" w:rsidR="00CF2291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связанный товар;</w:t>
      </w:r>
    </w:p>
    <w:p w14:paraId="00393A7E" w14:textId="036E6500" w:rsidR="00CF2291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количество;</w:t>
      </w:r>
    </w:p>
    <w:p w14:paraId="2E85B569" w14:textId="025325A3" w:rsidR="00CF2291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ответственный сотрудник.</w:t>
      </w:r>
    </w:p>
    <w:p w14:paraId="5C076B29" w14:textId="615120CE" w:rsidR="00580606" w:rsidRPr="00580606" w:rsidRDefault="00580606" w:rsidP="007148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8ED">
        <w:rPr>
          <w:rFonts w:ascii="Times New Roman" w:eastAsia="Times New Roman" w:hAnsi="Times New Roman" w:cs="Times New Roman"/>
          <w:sz w:val="28"/>
          <w:szCs w:val="28"/>
        </w:rPr>
        <w:t>Информация для инвентаризации:</w:t>
      </w:r>
    </w:p>
    <w:p w14:paraId="23A6E813" w14:textId="424DB4C4" w:rsidR="00580606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перечень фактически наличных товаров;</w:t>
      </w:r>
    </w:p>
    <w:p w14:paraId="5521F51F" w14:textId="7A098649" w:rsidR="00580606" w:rsidRPr="00E21BDA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данные по плановым остаткам;</w:t>
      </w:r>
    </w:p>
    <w:p w14:paraId="0ABCC877" w14:textId="5DAC4DC8" w:rsidR="00645166" w:rsidRPr="00E35952" w:rsidRDefault="00E21BDA" w:rsidP="00E21BD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разница между фактом и планом.</w:t>
      </w:r>
    </w:p>
    <w:p w14:paraId="4605F065" w14:textId="77777777" w:rsidR="00691E48" w:rsidRDefault="00697A5B" w:rsidP="0022218A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25A">
        <w:rPr>
          <w:rFonts w:ascii="Times New Roman" w:eastAsia="Times New Roman" w:hAnsi="Times New Roman" w:cs="Times New Roman"/>
          <w:sz w:val="28"/>
          <w:szCs w:val="28"/>
        </w:rPr>
        <w:t>Выходной информацией является:</w:t>
      </w:r>
    </w:p>
    <w:p w14:paraId="2DC0751F" w14:textId="16CD028D" w:rsidR="00691E48" w:rsidRPr="00691E48" w:rsidRDefault="00691E48" w:rsidP="007148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E48">
        <w:rPr>
          <w:rFonts w:ascii="Times New Roman" w:eastAsia="Times New Roman" w:hAnsi="Times New Roman" w:cs="Times New Roman"/>
          <w:sz w:val="28"/>
          <w:szCs w:val="28"/>
        </w:rPr>
        <w:t>Отчет по продажам:</w:t>
      </w:r>
    </w:p>
    <w:p w14:paraId="558F24F4" w14:textId="7C031932" w:rsidR="00691E48" w:rsidRPr="00E21BDA" w:rsidRDefault="00E21BDA" w:rsidP="00E21BD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наименование товара;</w:t>
      </w:r>
    </w:p>
    <w:p w14:paraId="6F8990FC" w14:textId="03D377E1" w:rsidR="00691E48" w:rsidRPr="00E21BDA" w:rsidRDefault="00E21BDA" w:rsidP="00E21BD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21BDA">
        <w:rPr>
          <w:rFonts w:ascii="Times New Roman" w:hAnsi="Times New Roman"/>
          <w:sz w:val="28"/>
          <w:lang w:val="en-US"/>
        </w:rPr>
        <w:t>количество проданного товара;</w:t>
      </w:r>
    </w:p>
    <w:p w14:paraId="0B8C066A" w14:textId="1AE0F9F5" w:rsidR="00691E48" w:rsidRPr="00E21BDA" w:rsidRDefault="00E21BDA" w:rsidP="00E21BD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E21BDA">
        <w:rPr>
          <w:rFonts w:ascii="Times New Roman" w:hAnsi="Times New Roman"/>
          <w:sz w:val="28"/>
          <w:lang w:val="en-US"/>
        </w:rPr>
        <w:t>сумма</w:t>
      </w:r>
      <w:proofErr w:type="spellEnd"/>
      <w:r w:rsidRPr="00E21B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E21BDA">
        <w:rPr>
          <w:rFonts w:ascii="Times New Roman" w:hAnsi="Times New Roman"/>
          <w:sz w:val="28"/>
          <w:lang w:val="en-US"/>
        </w:rPr>
        <w:t>продажи</w:t>
      </w:r>
      <w:proofErr w:type="spellEnd"/>
      <w:r w:rsidRPr="00E21BDA">
        <w:rPr>
          <w:rFonts w:ascii="Times New Roman" w:hAnsi="Times New Roman"/>
          <w:sz w:val="28"/>
          <w:lang w:val="en-US"/>
        </w:rPr>
        <w:t>.</w:t>
      </w:r>
    </w:p>
    <w:p w14:paraId="5A051515" w14:textId="23E6A96A" w:rsidR="00691E48" w:rsidRPr="00691E48" w:rsidRDefault="00691E48" w:rsidP="007148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E48">
        <w:rPr>
          <w:rFonts w:ascii="Times New Roman" w:eastAsia="Times New Roman" w:hAnsi="Times New Roman" w:cs="Times New Roman"/>
          <w:sz w:val="28"/>
          <w:szCs w:val="28"/>
        </w:rPr>
        <w:t>Аналитика по остаткам:</w:t>
      </w:r>
    </w:p>
    <w:p w14:paraId="1006B2C1" w14:textId="350C7A10" w:rsidR="00691E48" w:rsidRPr="00E21BDA" w:rsidRDefault="00E21BDA" w:rsidP="00E21BD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E21BDA">
        <w:rPr>
          <w:rFonts w:ascii="Times New Roman" w:hAnsi="Times New Roman"/>
          <w:sz w:val="28"/>
          <w:lang w:val="en-US"/>
        </w:rPr>
        <w:t>список</w:t>
      </w:r>
      <w:proofErr w:type="spellEnd"/>
      <w:r w:rsidRPr="00E21B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E21BDA">
        <w:rPr>
          <w:rFonts w:ascii="Times New Roman" w:hAnsi="Times New Roman"/>
          <w:sz w:val="28"/>
          <w:lang w:val="en-US"/>
        </w:rPr>
        <w:t>товаров</w:t>
      </w:r>
      <w:proofErr w:type="spellEnd"/>
      <w:r w:rsidRPr="00E21BDA">
        <w:rPr>
          <w:rFonts w:ascii="Times New Roman" w:hAnsi="Times New Roman"/>
          <w:sz w:val="28"/>
          <w:lang w:val="en-US"/>
        </w:rPr>
        <w:t>;</w:t>
      </w:r>
    </w:p>
    <w:p w14:paraId="6C044DB5" w14:textId="14A873B3" w:rsidR="00691E48" w:rsidRPr="00E21BDA" w:rsidRDefault="00E21BDA" w:rsidP="00E21BD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E21BDA">
        <w:rPr>
          <w:rFonts w:ascii="Times New Roman" w:hAnsi="Times New Roman"/>
          <w:sz w:val="28"/>
          <w:lang w:val="en-US"/>
        </w:rPr>
        <w:t>остаток</w:t>
      </w:r>
      <w:proofErr w:type="spellEnd"/>
      <w:r w:rsidRPr="00E21BDA">
        <w:rPr>
          <w:rFonts w:ascii="Times New Roman" w:hAnsi="Times New Roman"/>
          <w:sz w:val="28"/>
          <w:lang w:val="en-US"/>
        </w:rPr>
        <w:t>.</w:t>
      </w:r>
    </w:p>
    <w:p w14:paraId="06E106D8" w14:textId="34CB5C77" w:rsidR="00E96522" w:rsidRPr="0022218A" w:rsidRDefault="00762EE6" w:rsidP="0022218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65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1F50E23" w14:textId="395D4D57" w:rsidR="002E2EF7" w:rsidRPr="007C6230" w:rsidRDefault="00CB1EA7" w:rsidP="007C6230">
      <w:pPr>
        <w:pStyle w:val="1"/>
        <w:pageBreakBefore/>
        <w:ind w:left="431" w:hanging="431"/>
        <w:jc w:val="both"/>
        <w:rPr>
          <w:b/>
          <w:color w:val="auto"/>
          <w:lang w:eastAsia="en-US"/>
        </w:rPr>
      </w:pPr>
      <w:bookmarkStart w:id="19" w:name="_Toc58504638"/>
      <w:bookmarkStart w:id="20" w:name="_Toc196241801"/>
      <w:r w:rsidRPr="007C6230">
        <w:rPr>
          <w:b/>
          <w:color w:val="auto"/>
          <w:lang w:eastAsia="en-US"/>
        </w:rPr>
        <w:lastRenderedPageBreak/>
        <w:t xml:space="preserve">2. </w:t>
      </w:r>
      <w:bookmarkEnd w:id="19"/>
      <w:r w:rsidR="007C6230" w:rsidRPr="007C6230">
        <w:rPr>
          <w:b/>
          <w:color w:val="auto"/>
          <w:lang w:eastAsia="en-US"/>
        </w:rPr>
        <w:t>Этапы и инструменты, методология разработки</w:t>
      </w:r>
      <w:bookmarkEnd w:id="20"/>
    </w:p>
    <w:p w14:paraId="5ADA00F8" w14:textId="77777777" w:rsidR="008D7B73" w:rsidRPr="009210CD" w:rsidRDefault="008D7B73" w:rsidP="008D7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5118B" w14:textId="281FD750" w:rsidR="00D32668" w:rsidRPr="00383782" w:rsidRDefault="00D32668" w:rsidP="00383782">
      <w:pPr>
        <w:pStyle w:val="2"/>
        <w:jc w:val="both"/>
        <w:rPr>
          <w:b/>
          <w:bCs/>
        </w:rPr>
      </w:pPr>
      <w:bookmarkStart w:id="21" w:name="_Toc196241802"/>
      <w:bookmarkStart w:id="22" w:name="_Toc58504639"/>
      <w:r w:rsidRPr="00383782">
        <w:rPr>
          <w:b/>
          <w:bCs/>
        </w:rPr>
        <w:t xml:space="preserve">2.1 </w:t>
      </w:r>
      <w:r w:rsidR="009210CD" w:rsidRPr="00383782">
        <w:rPr>
          <w:b/>
          <w:bCs/>
        </w:rPr>
        <w:t>Методология разработки</w:t>
      </w:r>
      <w:bookmarkEnd w:id="21"/>
    </w:p>
    <w:p w14:paraId="588DECB9" w14:textId="50AF3ACA" w:rsidR="009210CD" w:rsidRDefault="009210CD" w:rsidP="009210CD">
      <w:pPr>
        <w:rPr>
          <w:rFonts w:ascii="Times New Roman" w:hAnsi="Times New Roman" w:cs="Times New Roman"/>
          <w:sz w:val="28"/>
          <w:szCs w:val="28"/>
        </w:rPr>
      </w:pPr>
    </w:p>
    <w:p w14:paraId="6D6F405B" w14:textId="143E6F16" w:rsidR="009210CD" w:rsidRDefault="009210CD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10CD">
        <w:rPr>
          <w:rFonts w:ascii="Times New Roman" w:eastAsia="Times New Roman" w:hAnsi="Times New Roman" w:cs="Times New Roman"/>
          <w:sz w:val="28"/>
          <w:szCs w:val="28"/>
        </w:rPr>
        <w:t>Проект «Товарный учёт» был разработан с использованием инкрементальной методологии, при которой система создавалась поэтапно, с последовательным добавлением новых функций и их тестированием. Это позволило гибко вносить изменения и адаптировать функциональность в процессе разработки.</w:t>
      </w:r>
    </w:p>
    <w:p w14:paraId="1069B440" w14:textId="4234A343" w:rsidR="00DE7369" w:rsidRDefault="00DE7369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1C5A4" w14:textId="62FBC963" w:rsidR="00DE7369" w:rsidRPr="00383782" w:rsidRDefault="00DE7369" w:rsidP="00383782">
      <w:pPr>
        <w:pStyle w:val="2"/>
        <w:jc w:val="both"/>
        <w:rPr>
          <w:b/>
          <w:bCs/>
        </w:rPr>
      </w:pPr>
      <w:bookmarkStart w:id="23" w:name="_Toc196241803"/>
      <w:r w:rsidRPr="00383782">
        <w:rPr>
          <w:b/>
          <w:bCs/>
        </w:rPr>
        <w:t>2.</w:t>
      </w:r>
      <w:r w:rsidR="001D6684" w:rsidRPr="00383782">
        <w:rPr>
          <w:b/>
          <w:bCs/>
        </w:rPr>
        <w:t>2</w:t>
      </w:r>
      <w:r w:rsidRPr="00383782">
        <w:rPr>
          <w:b/>
          <w:bCs/>
        </w:rPr>
        <w:t xml:space="preserve"> Инструменты и технологии</w:t>
      </w:r>
      <w:bookmarkEnd w:id="23"/>
    </w:p>
    <w:p w14:paraId="78681B07" w14:textId="713E2F79" w:rsidR="00DE7369" w:rsidRDefault="00DE7369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33A3B" w14:textId="77777777" w:rsidR="00B17533" w:rsidRPr="00B17533" w:rsidRDefault="00B17533" w:rsidP="00B1753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533">
        <w:rPr>
          <w:rFonts w:ascii="Times New Roman" w:eastAsia="Times New Roman" w:hAnsi="Times New Roman" w:cs="Times New Roman"/>
          <w:sz w:val="28"/>
          <w:szCs w:val="28"/>
        </w:rPr>
        <w:t>В рамках реализации были использованы следующие инструменты и технологии:</w:t>
      </w:r>
    </w:p>
    <w:p w14:paraId="52FDAEF7" w14:textId="71669061" w:rsidR="00B17533" w:rsidRPr="00E35952" w:rsidRDefault="006D5747" w:rsidP="006D574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я</w:t>
      </w:r>
      <w:r w:rsidR="00B17533" w:rsidRPr="00E35952">
        <w:rPr>
          <w:rFonts w:ascii="Times New Roman" w:hAnsi="Times New Roman"/>
          <w:sz w:val="28"/>
        </w:rPr>
        <w:t xml:space="preserve">зык программирования: </w:t>
      </w:r>
      <w:r w:rsidR="00B17533" w:rsidRPr="006D5747">
        <w:rPr>
          <w:rFonts w:ascii="Times New Roman" w:hAnsi="Times New Roman"/>
          <w:sz w:val="28"/>
          <w:lang w:val="en-US"/>
        </w:rPr>
        <w:t>C</w:t>
      </w:r>
      <w:r w:rsidR="00B17533" w:rsidRPr="00E35952">
        <w:rPr>
          <w:rFonts w:ascii="Times New Roman" w:hAnsi="Times New Roman"/>
          <w:sz w:val="28"/>
        </w:rPr>
        <w:t xml:space="preserve"># (логика приложения), </w:t>
      </w:r>
      <w:r w:rsidR="00B17533" w:rsidRPr="006D5747">
        <w:rPr>
          <w:rFonts w:ascii="Times New Roman" w:hAnsi="Times New Roman"/>
          <w:sz w:val="28"/>
          <w:lang w:val="en-US"/>
        </w:rPr>
        <w:t>JavaScript</w:t>
      </w:r>
      <w:r w:rsidR="00B17533" w:rsidRPr="00E35952">
        <w:rPr>
          <w:rFonts w:ascii="Times New Roman" w:hAnsi="Times New Roman"/>
          <w:sz w:val="28"/>
        </w:rPr>
        <w:t>/</w:t>
      </w:r>
      <w:r w:rsidR="00B17533" w:rsidRPr="006D5747">
        <w:rPr>
          <w:rFonts w:ascii="Times New Roman" w:hAnsi="Times New Roman"/>
          <w:sz w:val="28"/>
          <w:lang w:val="en-US"/>
        </w:rPr>
        <w:t>Blazor</w:t>
      </w:r>
      <w:r w:rsidR="00B17533" w:rsidRPr="00E35952">
        <w:rPr>
          <w:rFonts w:ascii="Times New Roman" w:hAnsi="Times New Roman"/>
          <w:sz w:val="28"/>
        </w:rPr>
        <w:t xml:space="preserve"> (интерфейс)</w:t>
      </w:r>
      <w:r w:rsidR="00845899" w:rsidRPr="00E35952">
        <w:rPr>
          <w:rFonts w:ascii="Times New Roman" w:hAnsi="Times New Roman"/>
          <w:sz w:val="28"/>
        </w:rPr>
        <w:t>;</w:t>
      </w:r>
    </w:p>
    <w:p w14:paraId="692E2926" w14:textId="3CF24E4C" w:rsidR="00B17533" w:rsidRPr="00E35952" w:rsidRDefault="006D5747" w:rsidP="006D574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ф</w:t>
      </w:r>
      <w:r w:rsidR="00B17533" w:rsidRPr="00E35952">
        <w:rPr>
          <w:rFonts w:ascii="Times New Roman" w:hAnsi="Times New Roman"/>
          <w:sz w:val="28"/>
        </w:rPr>
        <w:t xml:space="preserve">реймворк: </w:t>
      </w:r>
      <w:r w:rsidR="00B17533" w:rsidRPr="006D5747">
        <w:rPr>
          <w:rFonts w:ascii="Times New Roman" w:hAnsi="Times New Roman"/>
          <w:sz w:val="28"/>
          <w:lang w:val="en-US"/>
        </w:rPr>
        <w:t>Blazor</w:t>
      </w:r>
      <w:r w:rsidR="00B17533" w:rsidRPr="00E35952">
        <w:rPr>
          <w:rFonts w:ascii="Times New Roman" w:hAnsi="Times New Roman"/>
          <w:sz w:val="28"/>
        </w:rPr>
        <w:t xml:space="preserve"> </w:t>
      </w:r>
      <w:r w:rsidR="00B17533" w:rsidRPr="006D5747">
        <w:rPr>
          <w:rFonts w:ascii="Times New Roman" w:hAnsi="Times New Roman"/>
          <w:sz w:val="28"/>
          <w:lang w:val="en-US"/>
        </w:rPr>
        <w:t>Server</w:t>
      </w:r>
      <w:r w:rsidR="00B17533" w:rsidRPr="00E35952">
        <w:rPr>
          <w:rFonts w:ascii="Times New Roman" w:hAnsi="Times New Roman"/>
          <w:sz w:val="28"/>
        </w:rPr>
        <w:t xml:space="preserve"> (для реализации интерактивного веб-интерфейса)</w:t>
      </w:r>
      <w:r w:rsidR="00845899" w:rsidRPr="00E35952">
        <w:rPr>
          <w:rFonts w:ascii="Times New Roman" w:hAnsi="Times New Roman"/>
          <w:sz w:val="28"/>
        </w:rPr>
        <w:t>;</w:t>
      </w:r>
    </w:p>
    <w:p w14:paraId="2AED7477" w14:textId="2957BAFC" w:rsidR="00B17533" w:rsidRPr="00E35952" w:rsidRDefault="00B17533" w:rsidP="006D574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 xml:space="preserve">СУБД: </w:t>
      </w:r>
      <w:r w:rsidR="00845899" w:rsidRPr="006D5747">
        <w:rPr>
          <w:rFonts w:ascii="Times New Roman" w:hAnsi="Times New Roman"/>
          <w:sz w:val="28"/>
          <w:lang w:val="en-US"/>
        </w:rPr>
        <w:t>MSSQL</w:t>
      </w:r>
      <w:r w:rsidRPr="00E35952">
        <w:rPr>
          <w:rFonts w:ascii="Times New Roman" w:hAnsi="Times New Roman"/>
          <w:sz w:val="28"/>
        </w:rPr>
        <w:t xml:space="preserve"> (для хранения информации о товарах, операциях и пользователях)</w:t>
      </w:r>
      <w:r w:rsidR="00845899" w:rsidRPr="00E35952">
        <w:rPr>
          <w:rFonts w:ascii="Times New Roman" w:hAnsi="Times New Roman"/>
          <w:sz w:val="28"/>
        </w:rPr>
        <w:t>;</w:t>
      </w:r>
    </w:p>
    <w:p w14:paraId="7299D504" w14:textId="25AD232D" w:rsidR="00B17533" w:rsidRPr="00E35952" w:rsidRDefault="00B17533" w:rsidP="006D574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6D5747">
        <w:rPr>
          <w:rFonts w:ascii="Times New Roman" w:hAnsi="Times New Roman"/>
          <w:sz w:val="28"/>
          <w:lang w:val="en-US"/>
        </w:rPr>
        <w:t>ORM</w:t>
      </w:r>
      <w:r w:rsidRPr="00E35952">
        <w:rPr>
          <w:rFonts w:ascii="Times New Roman" w:hAnsi="Times New Roman"/>
          <w:sz w:val="28"/>
        </w:rPr>
        <w:t xml:space="preserve">: </w:t>
      </w:r>
      <w:r w:rsidRPr="006D5747">
        <w:rPr>
          <w:rFonts w:ascii="Times New Roman" w:hAnsi="Times New Roman"/>
          <w:sz w:val="28"/>
          <w:lang w:val="en-US"/>
        </w:rPr>
        <w:t>Entity</w:t>
      </w:r>
      <w:r w:rsidRPr="00E35952">
        <w:rPr>
          <w:rFonts w:ascii="Times New Roman" w:hAnsi="Times New Roman"/>
          <w:sz w:val="28"/>
        </w:rPr>
        <w:t xml:space="preserve"> </w:t>
      </w:r>
      <w:r w:rsidRPr="006D5747">
        <w:rPr>
          <w:rFonts w:ascii="Times New Roman" w:hAnsi="Times New Roman"/>
          <w:sz w:val="28"/>
          <w:lang w:val="en-US"/>
        </w:rPr>
        <w:t>Framework</w:t>
      </w:r>
      <w:r w:rsidRPr="00E35952">
        <w:rPr>
          <w:rFonts w:ascii="Times New Roman" w:hAnsi="Times New Roman"/>
          <w:sz w:val="28"/>
        </w:rPr>
        <w:t xml:space="preserve"> </w:t>
      </w:r>
      <w:r w:rsidRPr="006D5747">
        <w:rPr>
          <w:rFonts w:ascii="Times New Roman" w:hAnsi="Times New Roman"/>
          <w:sz w:val="28"/>
          <w:lang w:val="en-US"/>
        </w:rPr>
        <w:t>Core</w:t>
      </w:r>
      <w:r w:rsidRPr="00E35952">
        <w:rPr>
          <w:rFonts w:ascii="Times New Roman" w:hAnsi="Times New Roman"/>
          <w:sz w:val="28"/>
        </w:rPr>
        <w:t xml:space="preserve"> (для удобной работы с базой данных)</w:t>
      </w:r>
      <w:r w:rsidR="00845899" w:rsidRPr="00E35952">
        <w:rPr>
          <w:rFonts w:ascii="Times New Roman" w:hAnsi="Times New Roman"/>
          <w:sz w:val="28"/>
        </w:rPr>
        <w:t>;</w:t>
      </w:r>
    </w:p>
    <w:p w14:paraId="128DE7DA" w14:textId="7B765874" w:rsidR="00B17533" w:rsidRPr="006D5747" w:rsidRDefault="006D5747" w:rsidP="006D574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6D5747">
        <w:rPr>
          <w:rFonts w:ascii="Times New Roman" w:hAnsi="Times New Roman"/>
          <w:sz w:val="28"/>
          <w:lang w:val="en-US"/>
        </w:rPr>
        <w:t>с</w:t>
      </w:r>
      <w:r w:rsidR="00B17533" w:rsidRPr="006D5747">
        <w:rPr>
          <w:rFonts w:ascii="Times New Roman" w:hAnsi="Times New Roman"/>
          <w:sz w:val="28"/>
          <w:lang w:val="en-US"/>
        </w:rPr>
        <w:t>реда</w:t>
      </w:r>
      <w:proofErr w:type="spellEnd"/>
      <w:r w:rsidR="00B17533" w:rsidRPr="006D574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B17533" w:rsidRPr="006D5747">
        <w:rPr>
          <w:rFonts w:ascii="Times New Roman" w:hAnsi="Times New Roman"/>
          <w:sz w:val="28"/>
          <w:lang w:val="en-US"/>
        </w:rPr>
        <w:t>разработки</w:t>
      </w:r>
      <w:proofErr w:type="spellEnd"/>
      <w:r w:rsidR="00B17533" w:rsidRPr="006D5747">
        <w:rPr>
          <w:rFonts w:ascii="Times New Roman" w:hAnsi="Times New Roman"/>
          <w:sz w:val="28"/>
          <w:lang w:val="en-US"/>
        </w:rPr>
        <w:t>: Visual Studio 2022</w:t>
      </w:r>
      <w:r w:rsidR="00845899" w:rsidRPr="006D5747">
        <w:rPr>
          <w:rFonts w:ascii="Times New Roman" w:hAnsi="Times New Roman"/>
          <w:sz w:val="28"/>
          <w:lang w:val="en-US"/>
        </w:rPr>
        <w:t>;</w:t>
      </w:r>
    </w:p>
    <w:p w14:paraId="69045129" w14:textId="70673EB5" w:rsidR="00B17533" w:rsidRPr="00E35952" w:rsidRDefault="006D5747" w:rsidP="006D574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д</w:t>
      </w:r>
      <w:r w:rsidR="00B17533" w:rsidRPr="00E35952">
        <w:rPr>
          <w:rFonts w:ascii="Times New Roman" w:hAnsi="Times New Roman"/>
          <w:sz w:val="28"/>
        </w:rPr>
        <w:t xml:space="preserve">оп. инструменты: </w:t>
      </w:r>
      <w:r w:rsidR="00B17533" w:rsidRPr="006D5747">
        <w:rPr>
          <w:rFonts w:ascii="Times New Roman" w:hAnsi="Times New Roman"/>
          <w:sz w:val="28"/>
          <w:lang w:val="en-US"/>
        </w:rPr>
        <w:t>Git</w:t>
      </w:r>
      <w:r w:rsidR="00B17533" w:rsidRPr="00E35952">
        <w:rPr>
          <w:rFonts w:ascii="Times New Roman" w:hAnsi="Times New Roman"/>
          <w:sz w:val="28"/>
        </w:rPr>
        <w:t xml:space="preserve"> (контроль версий)</w:t>
      </w:r>
      <w:r w:rsidR="00845899" w:rsidRPr="00E35952">
        <w:rPr>
          <w:rFonts w:ascii="Times New Roman" w:hAnsi="Times New Roman"/>
          <w:sz w:val="28"/>
        </w:rPr>
        <w:t>.</w:t>
      </w:r>
    </w:p>
    <w:p w14:paraId="57D78D78" w14:textId="77777777" w:rsidR="00C76128" w:rsidRDefault="00C76128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08F47" w14:textId="2E812DC1" w:rsidR="004D693C" w:rsidRPr="00383782" w:rsidRDefault="004D693C" w:rsidP="00383782">
      <w:pPr>
        <w:pStyle w:val="2"/>
        <w:jc w:val="both"/>
        <w:rPr>
          <w:b/>
          <w:bCs/>
        </w:rPr>
      </w:pPr>
      <w:bookmarkStart w:id="24" w:name="_Toc196241804"/>
      <w:r w:rsidRPr="00383782">
        <w:rPr>
          <w:b/>
          <w:bCs/>
        </w:rPr>
        <w:t>2.3 Постановка задачи</w:t>
      </w:r>
      <w:bookmarkEnd w:id="24"/>
      <w:r w:rsidRPr="00383782">
        <w:rPr>
          <w:b/>
          <w:bCs/>
        </w:rPr>
        <w:t xml:space="preserve"> </w:t>
      </w:r>
    </w:p>
    <w:p w14:paraId="700CAC7B" w14:textId="3141D469" w:rsidR="008D4B1F" w:rsidRDefault="008D4B1F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2C15F1" w14:textId="6B5382D6" w:rsidR="004D693C" w:rsidRPr="004D693C" w:rsidRDefault="004D693C" w:rsidP="004D69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3C">
        <w:rPr>
          <w:rFonts w:ascii="Times New Roman" w:eastAsia="Times New Roman" w:hAnsi="Times New Roman" w:cs="Times New Roman"/>
          <w:sz w:val="28"/>
          <w:szCs w:val="28"/>
        </w:rPr>
        <w:t>Цель автоматизации</w:t>
      </w:r>
      <w:r w:rsidR="00C42640" w:rsidRPr="00C426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693C">
        <w:rPr>
          <w:rFonts w:ascii="Times New Roman" w:eastAsia="Times New Roman" w:hAnsi="Times New Roman" w:cs="Times New Roman"/>
          <w:sz w:val="28"/>
          <w:szCs w:val="28"/>
        </w:rPr>
        <w:t>— повышение эффективности управления товарными запасами за счёт минимизации ручного труда, обеспечения точности данных и оперативного формирования аналитической отчётности.</w:t>
      </w:r>
    </w:p>
    <w:p w14:paraId="0052A20F" w14:textId="77777777" w:rsidR="004D693C" w:rsidRPr="004D693C" w:rsidRDefault="004D693C" w:rsidP="004D69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3C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14:paraId="7D1FD550" w14:textId="41CA4B90" w:rsidR="004D693C" w:rsidRPr="00E35952" w:rsidRDefault="00961CA6" w:rsidP="00961CA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lastRenderedPageBreak/>
        <w:t>автоматизация учёта движения товаров (приход, продажа, списание, возврат);</w:t>
      </w:r>
    </w:p>
    <w:p w14:paraId="49476349" w14:textId="07F1904B" w:rsidR="004D693C" w:rsidRPr="00E35952" w:rsidRDefault="00961CA6" w:rsidP="00961CA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реальное время обновления остатков на складе;</w:t>
      </w:r>
    </w:p>
    <w:p w14:paraId="52B8CE18" w14:textId="05608047" w:rsidR="004D693C" w:rsidRPr="00E35952" w:rsidRDefault="00961CA6" w:rsidP="00961CA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генерация отчётов по продажам и инвентаризации;</w:t>
      </w:r>
    </w:p>
    <w:p w14:paraId="16C7621C" w14:textId="2A642A9B" w:rsidR="004D693C" w:rsidRPr="00E35952" w:rsidRDefault="00961CA6" w:rsidP="00961CA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интеграция удобного веб-интерфейса для взаимодействия с системой.</w:t>
      </w:r>
    </w:p>
    <w:p w14:paraId="7A0B9B85" w14:textId="77777777" w:rsidR="004D693C" w:rsidRPr="004D693C" w:rsidRDefault="004D693C" w:rsidP="004D69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3C">
        <w:rPr>
          <w:rFonts w:ascii="Times New Roman" w:eastAsia="Times New Roman" w:hAnsi="Times New Roman" w:cs="Times New Roman"/>
          <w:sz w:val="28"/>
          <w:szCs w:val="28"/>
        </w:rPr>
        <w:t>Инструменты реализации:</w:t>
      </w:r>
    </w:p>
    <w:p w14:paraId="2A5A24DE" w14:textId="112384B4" w:rsidR="004D693C" w:rsidRPr="00E35952" w:rsidRDefault="00022D89" w:rsidP="003A0FE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в</w:t>
      </w:r>
      <w:r w:rsidR="004D693C" w:rsidRPr="00E35952">
        <w:rPr>
          <w:rFonts w:ascii="Times New Roman" w:hAnsi="Times New Roman"/>
          <w:sz w:val="28"/>
        </w:rPr>
        <w:t>еб-интерфейс: фреймворк</w:t>
      </w:r>
      <w:r w:rsidRPr="00E35952">
        <w:rPr>
          <w:rFonts w:ascii="Times New Roman" w:hAnsi="Times New Roman"/>
          <w:sz w:val="28"/>
        </w:rPr>
        <w:t xml:space="preserve"> </w:t>
      </w:r>
      <w:r w:rsidR="004D693C" w:rsidRPr="003A0FED">
        <w:rPr>
          <w:rFonts w:ascii="Times New Roman" w:hAnsi="Times New Roman"/>
          <w:sz w:val="28"/>
          <w:lang w:val="en-US"/>
        </w:rPr>
        <w:t>Blazor</w:t>
      </w:r>
      <w:r w:rsidRPr="00E35952">
        <w:rPr>
          <w:rFonts w:ascii="Times New Roman" w:hAnsi="Times New Roman"/>
          <w:sz w:val="28"/>
        </w:rPr>
        <w:t xml:space="preserve"> </w:t>
      </w:r>
      <w:r w:rsidR="004D693C" w:rsidRPr="00E35952">
        <w:rPr>
          <w:rFonts w:ascii="Times New Roman" w:hAnsi="Times New Roman"/>
          <w:sz w:val="28"/>
        </w:rPr>
        <w:t>(</w:t>
      </w:r>
      <w:r w:rsidR="004D693C" w:rsidRPr="003A0FED">
        <w:rPr>
          <w:rFonts w:ascii="Times New Roman" w:hAnsi="Times New Roman"/>
          <w:sz w:val="28"/>
          <w:lang w:val="en-US"/>
        </w:rPr>
        <w:t>C</w:t>
      </w:r>
      <w:r w:rsidR="004D693C" w:rsidRPr="00E35952">
        <w:rPr>
          <w:rFonts w:ascii="Times New Roman" w:hAnsi="Times New Roman"/>
          <w:sz w:val="28"/>
        </w:rPr>
        <w:t>#);</w:t>
      </w:r>
    </w:p>
    <w:p w14:paraId="5F4533AF" w14:textId="072562ED" w:rsidR="004D693C" w:rsidRPr="00E35952" w:rsidRDefault="00022D89" w:rsidP="003A0FE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с</w:t>
      </w:r>
      <w:r w:rsidR="004D693C" w:rsidRPr="00E35952">
        <w:rPr>
          <w:rFonts w:ascii="Times New Roman" w:hAnsi="Times New Roman"/>
          <w:sz w:val="28"/>
        </w:rPr>
        <w:t>ерверная часть:</w:t>
      </w:r>
      <w:r w:rsidRPr="00E35952">
        <w:rPr>
          <w:rFonts w:ascii="Times New Roman" w:hAnsi="Times New Roman"/>
          <w:sz w:val="28"/>
        </w:rPr>
        <w:t xml:space="preserve"> </w:t>
      </w:r>
      <w:r w:rsidR="004D693C" w:rsidRPr="003A0FED">
        <w:rPr>
          <w:rFonts w:ascii="Times New Roman" w:hAnsi="Times New Roman"/>
          <w:sz w:val="28"/>
          <w:lang w:val="en-US"/>
        </w:rPr>
        <w:t>ASP</w:t>
      </w:r>
      <w:r w:rsidR="004D693C" w:rsidRPr="00E35952">
        <w:rPr>
          <w:rFonts w:ascii="Times New Roman" w:hAnsi="Times New Roman"/>
          <w:sz w:val="28"/>
        </w:rPr>
        <w:t>.</w:t>
      </w:r>
      <w:r w:rsidR="004D693C" w:rsidRPr="003A0FED">
        <w:rPr>
          <w:rFonts w:ascii="Times New Roman" w:hAnsi="Times New Roman"/>
          <w:sz w:val="28"/>
          <w:lang w:val="en-US"/>
        </w:rPr>
        <w:t>NET</w:t>
      </w:r>
      <w:r w:rsidR="004D693C" w:rsidRPr="00E35952">
        <w:rPr>
          <w:rFonts w:ascii="Times New Roman" w:hAnsi="Times New Roman"/>
          <w:sz w:val="28"/>
        </w:rPr>
        <w:t xml:space="preserve"> </w:t>
      </w:r>
      <w:r w:rsidR="004D693C" w:rsidRPr="003A0FED">
        <w:rPr>
          <w:rFonts w:ascii="Times New Roman" w:hAnsi="Times New Roman"/>
          <w:sz w:val="28"/>
          <w:lang w:val="en-US"/>
        </w:rPr>
        <w:t>Core</w:t>
      </w:r>
      <w:r w:rsidR="004D693C" w:rsidRPr="00E35952">
        <w:rPr>
          <w:rFonts w:ascii="Times New Roman" w:hAnsi="Times New Roman"/>
          <w:sz w:val="28"/>
        </w:rPr>
        <w:t>;</w:t>
      </w:r>
    </w:p>
    <w:p w14:paraId="7CDCB502" w14:textId="2A15274B" w:rsidR="004D693C" w:rsidRPr="00E35952" w:rsidRDefault="00022D89" w:rsidP="003A0FE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х</w:t>
      </w:r>
      <w:r w:rsidR="004D693C" w:rsidRPr="00E35952">
        <w:rPr>
          <w:rFonts w:ascii="Times New Roman" w:hAnsi="Times New Roman"/>
          <w:sz w:val="28"/>
        </w:rPr>
        <w:t>ранение данных:</w:t>
      </w:r>
      <w:r w:rsidRPr="00E35952">
        <w:rPr>
          <w:rFonts w:ascii="Times New Roman" w:hAnsi="Times New Roman"/>
          <w:sz w:val="28"/>
        </w:rPr>
        <w:t xml:space="preserve"> </w:t>
      </w:r>
      <w:r w:rsidR="004D693C" w:rsidRPr="003A0FED">
        <w:rPr>
          <w:rFonts w:ascii="Times New Roman" w:hAnsi="Times New Roman"/>
          <w:sz w:val="28"/>
          <w:lang w:val="en-US"/>
        </w:rPr>
        <w:t>Microsoft</w:t>
      </w:r>
      <w:r w:rsidR="004D693C" w:rsidRPr="00E35952">
        <w:rPr>
          <w:rFonts w:ascii="Times New Roman" w:hAnsi="Times New Roman"/>
          <w:sz w:val="28"/>
        </w:rPr>
        <w:t xml:space="preserve"> </w:t>
      </w:r>
      <w:r w:rsidR="004D693C" w:rsidRPr="003A0FED">
        <w:rPr>
          <w:rFonts w:ascii="Times New Roman" w:hAnsi="Times New Roman"/>
          <w:sz w:val="28"/>
          <w:lang w:val="en-US"/>
        </w:rPr>
        <w:t>SQL</w:t>
      </w:r>
      <w:r w:rsidR="004D693C" w:rsidRPr="00E35952">
        <w:rPr>
          <w:rFonts w:ascii="Times New Roman" w:hAnsi="Times New Roman"/>
          <w:sz w:val="28"/>
        </w:rPr>
        <w:t xml:space="preserve"> </w:t>
      </w:r>
      <w:r w:rsidR="004D693C" w:rsidRPr="003A0FED">
        <w:rPr>
          <w:rFonts w:ascii="Times New Roman" w:hAnsi="Times New Roman"/>
          <w:sz w:val="28"/>
          <w:lang w:val="en-US"/>
        </w:rPr>
        <w:t>Server</w:t>
      </w:r>
      <w:r w:rsidR="004D693C" w:rsidRPr="00E35952">
        <w:rPr>
          <w:rFonts w:ascii="Times New Roman" w:hAnsi="Times New Roman"/>
          <w:sz w:val="28"/>
        </w:rPr>
        <w:t>.</w:t>
      </w:r>
    </w:p>
    <w:p w14:paraId="19E99719" w14:textId="00AE2316" w:rsidR="008D4B1F" w:rsidRDefault="008D4B1F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32B88" w14:textId="2FCDCA1A" w:rsidR="00C76128" w:rsidRPr="00383782" w:rsidRDefault="00C76128" w:rsidP="00383782">
      <w:pPr>
        <w:pStyle w:val="2"/>
        <w:jc w:val="both"/>
        <w:rPr>
          <w:b/>
          <w:bCs/>
        </w:rPr>
      </w:pPr>
      <w:bookmarkStart w:id="25" w:name="_Toc196241805"/>
      <w:r w:rsidRPr="00383782">
        <w:rPr>
          <w:b/>
          <w:bCs/>
        </w:rPr>
        <w:t>2.4 Описание автоматизированных функций</w:t>
      </w:r>
      <w:bookmarkEnd w:id="25"/>
      <w:r w:rsidRPr="00383782">
        <w:rPr>
          <w:b/>
          <w:bCs/>
        </w:rPr>
        <w:t xml:space="preserve"> </w:t>
      </w:r>
    </w:p>
    <w:p w14:paraId="3384B652" w14:textId="77777777" w:rsidR="00C76128" w:rsidRDefault="00C76128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8F64C" w14:textId="77777777" w:rsidR="00C76128" w:rsidRPr="00C76128" w:rsidRDefault="00C76128" w:rsidP="00C7612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28">
        <w:rPr>
          <w:rFonts w:ascii="Times New Roman" w:eastAsia="Times New Roman" w:hAnsi="Times New Roman" w:cs="Times New Roman"/>
          <w:sz w:val="28"/>
          <w:szCs w:val="28"/>
        </w:rPr>
        <w:t>Ключевые функции системы:</w:t>
      </w:r>
    </w:p>
    <w:p w14:paraId="3CCDAF88" w14:textId="77777777" w:rsidR="00C76128" w:rsidRPr="00C76128" w:rsidRDefault="00C76128" w:rsidP="003666A8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1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Управление товарами:</w:t>
      </w:r>
    </w:p>
    <w:p w14:paraId="39D3B9DE" w14:textId="72C49E15" w:rsidR="00C76128" w:rsidRPr="00E35952" w:rsidRDefault="004675DF" w:rsidP="004675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добавление/редактирование товаров (наименование, категория, цена, остатки);</w:t>
      </w:r>
    </w:p>
    <w:p w14:paraId="0A8E3BBD" w14:textId="7BCDA4B6" w:rsidR="00C76128" w:rsidRPr="00E35952" w:rsidRDefault="004675DF" w:rsidP="004675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автоматический пересчёт количества после каждой операции.</w:t>
      </w:r>
    </w:p>
    <w:p w14:paraId="0D967D15" w14:textId="77777777" w:rsidR="00C76128" w:rsidRPr="00C76128" w:rsidRDefault="00C76128" w:rsidP="003666A8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1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Учёт операций:</w:t>
      </w:r>
    </w:p>
    <w:p w14:paraId="614943AD" w14:textId="48908951" w:rsidR="00C76128" w:rsidRPr="00E35952" w:rsidRDefault="004675DF" w:rsidP="004675D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фиксация операций движения товаров (тип, дата, ответственный);</w:t>
      </w:r>
    </w:p>
    <w:p w14:paraId="52B634C4" w14:textId="0C050ACD" w:rsidR="00C76128" w:rsidRPr="00E35952" w:rsidRDefault="004675DF" w:rsidP="004675D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валидация данных для предотвращения ошибок (например, списание при нулевом остатке).</w:t>
      </w:r>
    </w:p>
    <w:p w14:paraId="331312C7" w14:textId="77777777" w:rsidR="00C76128" w:rsidRPr="00C76128" w:rsidRDefault="00C76128" w:rsidP="003666A8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1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Работа с сотрудниками:</w:t>
      </w:r>
    </w:p>
    <w:p w14:paraId="7DC43262" w14:textId="37ED7879" w:rsidR="00C76128" w:rsidRPr="00E35952" w:rsidRDefault="004675DF" w:rsidP="004675DF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в</w:t>
      </w:r>
      <w:r w:rsidR="00C76128" w:rsidRPr="00E35952">
        <w:rPr>
          <w:rFonts w:ascii="Times New Roman" w:hAnsi="Times New Roman"/>
          <w:sz w:val="28"/>
        </w:rPr>
        <w:t>едение базы сотрудников (ФИО, должность);</w:t>
      </w:r>
    </w:p>
    <w:p w14:paraId="6ACDCE7D" w14:textId="51AE4B4C" w:rsidR="00C76128" w:rsidRPr="00E35952" w:rsidRDefault="004675DF" w:rsidP="004675DF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п</w:t>
      </w:r>
      <w:r w:rsidR="00C76128" w:rsidRPr="00E35952">
        <w:rPr>
          <w:rFonts w:ascii="Times New Roman" w:hAnsi="Times New Roman"/>
          <w:sz w:val="28"/>
        </w:rPr>
        <w:t>ривязка операций к ответственным лицам.</w:t>
      </w:r>
    </w:p>
    <w:p w14:paraId="74777908" w14:textId="77777777" w:rsidR="00C76128" w:rsidRPr="00C76128" w:rsidRDefault="00C76128" w:rsidP="003666A8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1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Аналитика и отчёты:</w:t>
      </w:r>
    </w:p>
    <w:p w14:paraId="266B3034" w14:textId="7AF56880" w:rsidR="00C76128" w:rsidRPr="00E35952" w:rsidRDefault="004675DF" w:rsidP="004675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ф</w:t>
      </w:r>
      <w:r w:rsidR="00C76128" w:rsidRPr="00E35952">
        <w:rPr>
          <w:rFonts w:ascii="Times New Roman" w:hAnsi="Times New Roman"/>
          <w:sz w:val="28"/>
        </w:rPr>
        <w:t xml:space="preserve">ормирование отчётов в форматах </w:t>
      </w:r>
      <w:r w:rsidR="00C76128" w:rsidRPr="004675DF">
        <w:rPr>
          <w:rFonts w:ascii="Times New Roman" w:hAnsi="Times New Roman"/>
          <w:sz w:val="28"/>
          <w:lang w:val="en-US"/>
        </w:rPr>
        <w:t>PDF</w:t>
      </w:r>
      <w:r w:rsidR="00C76128" w:rsidRPr="00E35952">
        <w:rPr>
          <w:rFonts w:ascii="Times New Roman" w:hAnsi="Times New Roman"/>
          <w:sz w:val="28"/>
        </w:rPr>
        <w:t>/</w:t>
      </w:r>
      <w:r w:rsidR="00C76128" w:rsidRPr="004675DF">
        <w:rPr>
          <w:rFonts w:ascii="Times New Roman" w:hAnsi="Times New Roman"/>
          <w:sz w:val="28"/>
          <w:lang w:val="en-US"/>
        </w:rPr>
        <w:t>Excel</w:t>
      </w:r>
      <w:r w:rsidR="00C76128" w:rsidRPr="00E35952">
        <w:rPr>
          <w:rFonts w:ascii="Times New Roman" w:hAnsi="Times New Roman"/>
          <w:sz w:val="28"/>
        </w:rPr>
        <w:t>;</w:t>
      </w:r>
    </w:p>
    <w:p w14:paraId="7924FDF3" w14:textId="0D9623F8" w:rsidR="00C76128" w:rsidRPr="00E35952" w:rsidRDefault="004675DF" w:rsidP="004675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в</w:t>
      </w:r>
      <w:r w:rsidR="00C76128" w:rsidRPr="00E35952">
        <w:rPr>
          <w:rFonts w:ascii="Times New Roman" w:hAnsi="Times New Roman"/>
          <w:sz w:val="28"/>
        </w:rPr>
        <w:t>изуализация данных (графики продаж, динамика остатков).</w:t>
      </w:r>
    </w:p>
    <w:p w14:paraId="1B2F42EC" w14:textId="77777777" w:rsidR="00C76128" w:rsidRPr="00C76128" w:rsidRDefault="00C76128" w:rsidP="003666A8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1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Веб-интерфейс:</w:t>
      </w:r>
    </w:p>
    <w:p w14:paraId="7F272415" w14:textId="3D3384B9" w:rsidR="00C76128" w:rsidRPr="00E35952" w:rsidRDefault="00813EAF" w:rsidP="00813EA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lastRenderedPageBreak/>
        <w:t>интуитивное управление данными через браузер;</w:t>
      </w:r>
    </w:p>
    <w:p w14:paraId="1BA03D5B" w14:textId="10BE2673" w:rsidR="00C76128" w:rsidRPr="00813EAF" w:rsidRDefault="00813EAF" w:rsidP="00813EA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813EAF">
        <w:rPr>
          <w:rFonts w:ascii="Times New Roman" w:hAnsi="Times New Roman"/>
          <w:sz w:val="28"/>
          <w:lang w:val="en-US"/>
        </w:rPr>
        <w:t>кросс-платформенная</w:t>
      </w:r>
      <w:proofErr w:type="spellEnd"/>
      <w:r w:rsidRPr="00813EA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13EAF">
        <w:rPr>
          <w:rFonts w:ascii="Times New Roman" w:hAnsi="Times New Roman"/>
          <w:sz w:val="28"/>
          <w:lang w:val="en-US"/>
        </w:rPr>
        <w:t>доступность</w:t>
      </w:r>
      <w:proofErr w:type="spellEnd"/>
      <w:r w:rsidRPr="00813EAF">
        <w:rPr>
          <w:rFonts w:ascii="Times New Roman" w:hAnsi="Times New Roman"/>
          <w:sz w:val="28"/>
          <w:lang w:val="en-US"/>
        </w:rPr>
        <w:t>.</w:t>
      </w:r>
    </w:p>
    <w:p w14:paraId="008600B2" w14:textId="77777777" w:rsidR="00C76128" w:rsidRPr="009210CD" w:rsidRDefault="00C76128" w:rsidP="009210C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D76F5" w14:textId="403F8DE2" w:rsidR="009210CD" w:rsidRPr="00383782" w:rsidRDefault="009210CD" w:rsidP="00383782">
      <w:pPr>
        <w:pStyle w:val="2"/>
        <w:jc w:val="both"/>
        <w:rPr>
          <w:b/>
          <w:bCs/>
        </w:rPr>
      </w:pPr>
      <w:bookmarkStart w:id="26" w:name="_Toc196241806"/>
      <w:r w:rsidRPr="00383782">
        <w:rPr>
          <w:b/>
          <w:bCs/>
        </w:rPr>
        <w:t>2.</w:t>
      </w:r>
      <w:r w:rsidR="007A25A6" w:rsidRPr="00383782">
        <w:rPr>
          <w:b/>
          <w:bCs/>
        </w:rPr>
        <w:t>5</w:t>
      </w:r>
      <w:r w:rsidRPr="00383782">
        <w:rPr>
          <w:b/>
          <w:bCs/>
        </w:rPr>
        <w:t xml:space="preserve"> Диаграмма вариантов использования</w:t>
      </w:r>
      <w:bookmarkEnd w:id="26"/>
      <w:r w:rsidRPr="00383782">
        <w:rPr>
          <w:b/>
          <w:bCs/>
        </w:rPr>
        <w:t xml:space="preserve"> </w:t>
      </w:r>
    </w:p>
    <w:p w14:paraId="61EF0987" w14:textId="0457518D" w:rsidR="009210CD" w:rsidRDefault="009210CD" w:rsidP="007854B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E033FD" w14:textId="229E505E" w:rsidR="008E142D" w:rsidRPr="008E142D" w:rsidRDefault="008E142D" w:rsidP="008E1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42D">
        <w:rPr>
          <w:rFonts w:ascii="Times New Roman" w:hAnsi="Times New Roman" w:cs="Times New Roman"/>
          <w:sz w:val="28"/>
          <w:szCs w:val="28"/>
        </w:rPr>
        <w:t>Пользователь системы (сотрудник магазина или администратор) взаимодействует с приложением через веб-интерфейс. Основные варианты использования включают управление товарами, сотрудниками, операциями и отчётами.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C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E142D">
        <w:rPr>
          <w:rFonts w:ascii="Times New Roman" w:hAnsi="Times New Roman" w:cs="Times New Roman"/>
          <w:sz w:val="28"/>
          <w:szCs w:val="28"/>
        </w:rPr>
        <w:t xml:space="preserve"> представлена диаграмма вариантов использования.</w:t>
      </w:r>
    </w:p>
    <w:p w14:paraId="1EF9BA79" w14:textId="61534C04" w:rsidR="000E45CA" w:rsidRDefault="00865BDC" w:rsidP="000E45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91EBB2" wp14:editId="2B07B263">
            <wp:extent cx="6127668" cy="38284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3"/>
                    <a:stretch/>
                  </pic:blipFill>
                  <pic:spPr bwMode="auto">
                    <a:xfrm>
                      <a:off x="0" y="0"/>
                      <a:ext cx="6127668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AC9B9" w14:textId="0768CCC5" w:rsidR="00A35633" w:rsidRDefault="00A35633" w:rsidP="000E45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09C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– Варианты использования</w:t>
      </w:r>
    </w:p>
    <w:p w14:paraId="2C44C969" w14:textId="77777777" w:rsidR="005209F9" w:rsidRPr="008308EE" w:rsidRDefault="005209F9" w:rsidP="00520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1A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списка товаров» </w:t>
      </w:r>
      <w:r w:rsidRPr="0094171A">
        <w:rPr>
          <w:rFonts w:ascii="Times New Roman" w:hAnsi="Times New Roman" w:cs="Times New Roman"/>
          <w:sz w:val="28"/>
          <w:szCs w:val="28"/>
        </w:rPr>
        <w:t>описывает процесс просмотра перечня товаров, доступных на складе.</w:t>
      </w:r>
    </w:p>
    <w:p w14:paraId="1E0979B2" w14:textId="1357D9A2" w:rsidR="005209F9" w:rsidRPr="0094171A" w:rsidRDefault="005209F9" w:rsidP="00520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1A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6C8E659F" w14:textId="64C8078E" w:rsidR="005209F9" w:rsidRPr="0094171A" w:rsidRDefault="005209F9" w:rsidP="003666A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1A">
        <w:rPr>
          <w:rFonts w:ascii="Times New Roman" w:hAnsi="Times New Roman" w:cs="Times New Roman"/>
          <w:sz w:val="28"/>
          <w:szCs w:val="28"/>
        </w:rPr>
        <w:t>Пользователь выбирает раздел «Товары»</w:t>
      </w:r>
      <w:r w:rsidR="00C078AD">
        <w:rPr>
          <w:rFonts w:ascii="Times New Roman" w:hAnsi="Times New Roman" w:cs="Times New Roman"/>
          <w:sz w:val="28"/>
          <w:szCs w:val="28"/>
        </w:rPr>
        <w:t>;</w:t>
      </w:r>
    </w:p>
    <w:p w14:paraId="2DDD7B4D" w14:textId="10876D6B" w:rsidR="005209F9" w:rsidRPr="0094171A" w:rsidRDefault="005209F9" w:rsidP="003666A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1A">
        <w:rPr>
          <w:rFonts w:ascii="Times New Roman" w:hAnsi="Times New Roman" w:cs="Times New Roman"/>
          <w:sz w:val="28"/>
          <w:szCs w:val="28"/>
        </w:rPr>
        <w:t>Система отображает таблицу с данными: наименование, категория, цена, количество на складе</w:t>
      </w:r>
      <w:r w:rsidR="00C078AD">
        <w:rPr>
          <w:rFonts w:ascii="Times New Roman" w:hAnsi="Times New Roman" w:cs="Times New Roman"/>
          <w:sz w:val="28"/>
          <w:szCs w:val="28"/>
        </w:rPr>
        <w:t>;</w:t>
      </w:r>
    </w:p>
    <w:p w14:paraId="77EB2B56" w14:textId="77777777" w:rsidR="005209F9" w:rsidRPr="008308EE" w:rsidRDefault="005209F9" w:rsidP="003666A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1A">
        <w:rPr>
          <w:rFonts w:ascii="Times New Roman" w:hAnsi="Times New Roman" w:cs="Times New Roman"/>
          <w:sz w:val="28"/>
          <w:szCs w:val="28"/>
        </w:rPr>
        <w:lastRenderedPageBreak/>
        <w:t>Пользователь просматривает список, применяя фильтры (категория, остатки) при необходимости.</w:t>
      </w:r>
    </w:p>
    <w:p w14:paraId="4E3E7AAB" w14:textId="77777777" w:rsidR="00C078AD" w:rsidRPr="00C078AD" w:rsidRDefault="005209F9" w:rsidP="00C07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8A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товара»</w:t>
      </w:r>
      <w:r w:rsidR="00C078AD" w:rsidRPr="00C078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78AD" w:rsidRPr="00C078AD">
        <w:rPr>
          <w:rFonts w:ascii="Times New Roman" w:hAnsi="Times New Roman" w:cs="Times New Roman"/>
          <w:sz w:val="28"/>
          <w:szCs w:val="28"/>
        </w:rPr>
        <w:t>о</w:t>
      </w:r>
      <w:r w:rsidRPr="00C078AD">
        <w:rPr>
          <w:rFonts w:ascii="Times New Roman" w:hAnsi="Times New Roman" w:cs="Times New Roman"/>
          <w:sz w:val="28"/>
          <w:szCs w:val="28"/>
        </w:rPr>
        <w:t>писывает процесс внесения нового товара в систему.</w:t>
      </w:r>
    </w:p>
    <w:p w14:paraId="24995728" w14:textId="7D62B173" w:rsidR="005209F9" w:rsidRPr="00C078AD" w:rsidRDefault="005209F9" w:rsidP="00C078AD">
      <w:pPr>
        <w:spacing w:after="0" w:line="360" w:lineRule="auto"/>
        <w:ind w:firstLine="709"/>
        <w:jc w:val="both"/>
        <w:rPr>
          <w:rStyle w:val="af3"/>
          <w:rFonts w:ascii="Times New Roman" w:hAnsi="Times New Roman" w:cs="Times New Roman"/>
          <w:i/>
          <w:iCs/>
          <w:sz w:val="28"/>
          <w:szCs w:val="28"/>
        </w:rPr>
      </w:pPr>
      <w:r w:rsidRPr="00C078AD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29B1697B" w14:textId="77777777" w:rsidR="005209F9" w:rsidRPr="005373CE" w:rsidRDefault="005209F9" w:rsidP="003666A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3CE">
        <w:rPr>
          <w:rFonts w:ascii="Times New Roman" w:hAnsi="Times New Roman" w:cs="Times New Roman"/>
          <w:sz w:val="28"/>
          <w:szCs w:val="28"/>
        </w:rPr>
        <w:t>Пользователь нажимает кнопку «Добавить товар».</w:t>
      </w:r>
    </w:p>
    <w:p w14:paraId="16286642" w14:textId="77777777" w:rsidR="005209F9" w:rsidRPr="005373CE" w:rsidRDefault="005209F9" w:rsidP="003666A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3CE">
        <w:rPr>
          <w:rFonts w:ascii="Times New Roman" w:hAnsi="Times New Roman" w:cs="Times New Roman"/>
          <w:sz w:val="28"/>
          <w:szCs w:val="28"/>
        </w:rPr>
        <w:t>Система открывает форму с полями:</w:t>
      </w:r>
    </w:p>
    <w:p w14:paraId="26E7ABE6" w14:textId="5F459607" w:rsidR="005209F9" w:rsidRPr="00231C1D" w:rsidRDefault="00FD690F" w:rsidP="00231C1D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31C1D">
        <w:rPr>
          <w:rFonts w:ascii="Times New Roman" w:hAnsi="Times New Roman"/>
          <w:sz w:val="28"/>
          <w:lang w:val="en-US"/>
        </w:rPr>
        <w:t>наименование;</w:t>
      </w:r>
    </w:p>
    <w:p w14:paraId="20BA59B1" w14:textId="7CB4CDA9" w:rsidR="005209F9" w:rsidRPr="00231C1D" w:rsidRDefault="00FD690F" w:rsidP="00231C1D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31C1D">
        <w:rPr>
          <w:rFonts w:ascii="Times New Roman" w:hAnsi="Times New Roman"/>
          <w:sz w:val="28"/>
          <w:lang w:val="en-US"/>
        </w:rPr>
        <w:t>категория</w:t>
      </w:r>
      <w:proofErr w:type="spellEnd"/>
      <w:r w:rsidRPr="00231C1D">
        <w:rPr>
          <w:rFonts w:ascii="Times New Roman" w:hAnsi="Times New Roman"/>
          <w:sz w:val="28"/>
          <w:lang w:val="en-US"/>
        </w:rPr>
        <w:t>;</w:t>
      </w:r>
    </w:p>
    <w:p w14:paraId="280FAB8D" w14:textId="7455D20E" w:rsidR="005209F9" w:rsidRPr="00231C1D" w:rsidRDefault="00FD690F" w:rsidP="00231C1D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31C1D">
        <w:rPr>
          <w:rFonts w:ascii="Times New Roman" w:hAnsi="Times New Roman"/>
          <w:sz w:val="28"/>
          <w:lang w:val="en-US"/>
        </w:rPr>
        <w:t>цена</w:t>
      </w:r>
      <w:proofErr w:type="spellEnd"/>
      <w:r w:rsidRPr="00231C1D">
        <w:rPr>
          <w:rFonts w:ascii="Times New Roman" w:hAnsi="Times New Roman"/>
          <w:sz w:val="28"/>
          <w:lang w:val="en-US"/>
        </w:rPr>
        <w:t>;</w:t>
      </w:r>
    </w:p>
    <w:p w14:paraId="7C35084D" w14:textId="56543501" w:rsidR="005209F9" w:rsidRPr="00231C1D" w:rsidRDefault="00FD690F" w:rsidP="00231C1D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31C1D">
        <w:rPr>
          <w:rFonts w:ascii="Times New Roman" w:hAnsi="Times New Roman"/>
          <w:sz w:val="28"/>
          <w:lang w:val="en-US"/>
        </w:rPr>
        <w:t>начальное</w:t>
      </w:r>
      <w:proofErr w:type="spellEnd"/>
      <w:r w:rsidRPr="00231C1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31C1D">
        <w:rPr>
          <w:rFonts w:ascii="Times New Roman" w:hAnsi="Times New Roman"/>
          <w:sz w:val="28"/>
          <w:lang w:val="en-US"/>
        </w:rPr>
        <w:t>количество</w:t>
      </w:r>
      <w:proofErr w:type="spellEnd"/>
      <w:r w:rsidRPr="00231C1D">
        <w:rPr>
          <w:rFonts w:ascii="Times New Roman" w:hAnsi="Times New Roman"/>
          <w:sz w:val="28"/>
          <w:lang w:val="en-US"/>
        </w:rPr>
        <w:t>.</w:t>
      </w:r>
    </w:p>
    <w:p w14:paraId="198C6823" w14:textId="77777777" w:rsidR="005209F9" w:rsidRPr="005373CE" w:rsidRDefault="005209F9" w:rsidP="003666A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3CE">
        <w:rPr>
          <w:rFonts w:ascii="Times New Roman" w:hAnsi="Times New Roman" w:cs="Times New Roman"/>
          <w:sz w:val="28"/>
          <w:szCs w:val="28"/>
        </w:rPr>
        <w:t>Пользователь заполняет данные и подтверждает ввод.</w:t>
      </w:r>
    </w:p>
    <w:p w14:paraId="6D1FDDBA" w14:textId="7E71DB33" w:rsidR="005209F9" w:rsidRPr="000C6508" w:rsidRDefault="005209F9" w:rsidP="003666A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508">
        <w:rPr>
          <w:rFonts w:ascii="Times New Roman" w:hAnsi="Times New Roman" w:cs="Times New Roman"/>
          <w:sz w:val="28"/>
          <w:szCs w:val="28"/>
        </w:rPr>
        <w:t>Система проверяет корректность данных и сохраняет товар в базу.</w:t>
      </w:r>
    </w:p>
    <w:p w14:paraId="72F1248F" w14:textId="20EC7AA5" w:rsidR="000C6508" w:rsidRPr="000C6508" w:rsidRDefault="005209F9" w:rsidP="000C65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508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списка сотрудников»</w:t>
      </w:r>
      <w:r w:rsidR="000C6508" w:rsidRPr="000C65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6508" w:rsidRPr="00C3227B">
        <w:rPr>
          <w:rFonts w:ascii="Times New Roman" w:hAnsi="Times New Roman" w:cs="Times New Roman"/>
          <w:sz w:val="28"/>
          <w:szCs w:val="28"/>
        </w:rPr>
        <w:t>о</w:t>
      </w:r>
      <w:r w:rsidRPr="00C3227B">
        <w:rPr>
          <w:rFonts w:ascii="Times New Roman" w:hAnsi="Times New Roman" w:cs="Times New Roman"/>
          <w:sz w:val="28"/>
          <w:szCs w:val="28"/>
        </w:rPr>
        <w:t>писывает процесс просмотра данных о сотрудниках магазина.</w:t>
      </w:r>
    </w:p>
    <w:p w14:paraId="1D293545" w14:textId="3D61FB44" w:rsidR="005209F9" w:rsidRPr="000C6508" w:rsidRDefault="005209F9" w:rsidP="000C6508">
      <w:pPr>
        <w:spacing w:after="0" w:line="360" w:lineRule="auto"/>
        <w:ind w:firstLine="709"/>
        <w:jc w:val="both"/>
        <w:rPr>
          <w:rStyle w:val="af3"/>
          <w:rFonts w:ascii="Times New Roman" w:hAnsi="Times New Roman" w:cs="Times New Roman"/>
          <w:i/>
          <w:iCs/>
          <w:sz w:val="28"/>
          <w:szCs w:val="28"/>
        </w:rPr>
      </w:pPr>
      <w:r w:rsidRPr="000C6508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50ED6684" w14:textId="77777777" w:rsidR="005209F9" w:rsidRPr="00D927F3" w:rsidRDefault="005209F9" w:rsidP="003666A8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927F3">
        <w:rPr>
          <w:rFonts w:ascii="Times New Roman" w:hAnsi="Times New Roman" w:cs="Times New Roman"/>
          <w:sz w:val="28"/>
          <w:szCs w:val="28"/>
        </w:rPr>
        <w:t>Пользователь переходит в раздел «Сотрудники».</w:t>
      </w:r>
    </w:p>
    <w:p w14:paraId="3E82B69C" w14:textId="77777777" w:rsidR="005209F9" w:rsidRPr="00D927F3" w:rsidRDefault="005209F9" w:rsidP="003666A8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927F3">
        <w:rPr>
          <w:rFonts w:ascii="Times New Roman" w:hAnsi="Times New Roman" w:cs="Times New Roman"/>
          <w:sz w:val="28"/>
          <w:szCs w:val="28"/>
        </w:rPr>
        <w:t>Система выводит таблицу с ФИО, должностями и идентификаторами.</w:t>
      </w:r>
    </w:p>
    <w:p w14:paraId="38B61650" w14:textId="1D4C56CD" w:rsidR="005209F9" w:rsidRPr="00D927F3" w:rsidRDefault="005209F9" w:rsidP="003666A8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927F3">
        <w:rPr>
          <w:rFonts w:ascii="Times New Roman" w:hAnsi="Times New Roman" w:cs="Times New Roman"/>
          <w:sz w:val="28"/>
          <w:szCs w:val="28"/>
        </w:rPr>
        <w:t>Пользователь использует поиск для быстрого доступа к информации.</w:t>
      </w:r>
    </w:p>
    <w:p w14:paraId="46C14C98" w14:textId="4D74B9D3" w:rsidR="000C6508" w:rsidRPr="000C6508" w:rsidRDefault="005209F9" w:rsidP="000C65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508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сотрудника»</w:t>
      </w:r>
      <w:r w:rsidR="000C6508" w:rsidRPr="000C65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227B" w:rsidRPr="00C3227B">
        <w:rPr>
          <w:rFonts w:ascii="Times New Roman" w:hAnsi="Times New Roman" w:cs="Times New Roman"/>
          <w:sz w:val="28"/>
          <w:szCs w:val="28"/>
        </w:rPr>
        <w:t>о</w:t>
      </w:r>
      <w:r w:rsidRPr="00C3227B">
        <w:rPr>
          <w:rFonts w:ascii="Times New Roman" w:hAnsi="Times New Roman" w:cs="Times New Roman"/>
          <w:sz w:val="28"/>
          <w:szCs w:val="28"/>
        </w:rPr>
        <w:t>писывает процесс регистрации нового сотрудника в системе.</w:t>
      </w:r>
    </w:p>
    <w:p w14:paraId="7FCD0F01" w14:textId="21EE1C52" w:rsidR="005209F9" w:rsidRPr="000C6508" w:rsidRDefault="005209F9" w:rsidP="000C6508">
      <w:pPr>
        <w:spacing w:after="0" w:line="360" w:lineRule="auto"/>
        <w:ind w:firstLine="709"/>
        <w:jc w:val="both"/>
        <w:rPr>
          <w:rStyle w:val="af3"/>
          <w:rFonts w:ascii="Times New Roman" w:hAnsi="Times New Roman" w:cs="Times New Roman"/>
          <w:i/>
          <w:iCs/>
          <w:sz w:val="28"/>
          <w:szCs w:val="28"/>
        </w:rPr>
      </w:pPr>
      <w:r w:rsidRPr="000C6508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78C5906C" w14:textId="77777777" w:rsidR="005209F9" w:rsidRPr="00570911" w:rsidRDefault="005209F9" w:rsidP="003666A8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0911">
        <w:rPr>
          <w:rFonts w:ascii="Times New Roman" w:hAnsi="Times New Roman" w:cs="Times New Roman"/>
          <w:sz w:val="28"/>
          <w:szCs w:val="28"/>
        </w:rPr>
        <w:t>Пользователь нажимает «Добавить сотрудника».</w:t>
      </w:r>
    </w:p>
    <w:p w14:paraId="4E427133" w14:textId="77777777" w:rsidR="005209F9" w:rsidRPr="00570911" w:rsidRDefault="005209F9" w:rsidP="003666A8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0911">
        <w:rPr>
          <w:rFonts w:ascii="Times New Roman" w:hAnsi="Times New Roman" w:cs="Times New Roman"/>
          <w:sz w:val="28"/>
          <w:szCs w:val="28"/>
        </w:rPr>
        <w:t>Система предоставляет форму с полями:</w:t>
      </w:r>
    </w:p>
    <w:p w14:paraId="65FD9601" w14:textId="7627A7FE" w:rsidR="005209F9" w:rsidRPr="00CE1E2B" w:rsidRDefault="005209F9" w:rsidP="00CE1E2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CE1E2B">
        <w:rPr>
          <w:rFonts w:ascii="Times New Roman" w:hAnsi="Times New Roman"/>
          <w:sz w:val="28"/>
          <w:lang w:val="en-US"/>
        </w:rPr>
        <w:t>ФИО</w:t>
      </w:r>
      <w:r w:rsidR="00C3227B" w:rsidRPr="00CE1E2B">
        <w:rPr>
          <w:rFonts w:ascii="Times New Roman" w:hAnsi="Times New Roman"/>
          <w:sz w:val="28"/>
          <w:lang w:val="en-US"/>
        </w:rPr>
        <w:t>;</w:t>
      </w:r>
    </w:p>
    <w:p w14:paraId="4C709475" w14:textId="7A7F23C2" w:rsidR="005209F9" w:rsidRPr="00CE1E2B" w:rsidRDefault="00CE1E2B" w:rsidP="00CE1E2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CE1E2B">
        <w:rPr>
          <w:rFonts w:ascii="Times New Roman" w:hAnsi="Times New Roman"/>
          <w:sz w:val="28"/>
          <w:lang w:val="en-US"/>
        </w:rPr>
        <w:t>д</w:t>
      </w:r>
      <w:r w:rsidR="005209F9" w:rsidRPr="00CE1E2B">
        <w:rPr>
          <w:rFonts w:ascii="Times New Roman" w:hAnsi="Times New Roman"/>
          <w:sz w:val="28"/>
          <w:lang w:val="en-US"/>
        </w:rPr>
        <w:t>олжность</w:t>
      </w:r>
      <w:r w:rsidR="00C3227B" w:rsidRPr="00CE1E2B">
        <w:rPr>
          <w:rFonts w:ascii="Times New Roman" w:hAnsi="Times New Roman"/>
          <w:sz w:val="28"/>
          <w:lang w:val="en-US"/>
        </w:rPr>
        <w:t>.</w:t>
      </w:r>
    </w:p>
    <w:p w14:paraId="15FC1C28" w14:textId="77777777" w:rsidR="005209F9" w:rsidRPr="00570911" w:rsidRDefault="005209F9" w:rsidP="003666A8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0911">
        <w:rPr>
          <w:rFonts w:ascii="Times New Roman" w:hAnsi="Times New Roman" w:cs="Times New Roman"/>
          <w:sz w:val="28"/>
          <w:szCs w:val="28"/>
        </w:rPr>
        <w:t>Пользователь вводит данные и сохраняет запись.</w:t>
      </w:r>
    </w:p>
    <w:p w14:paraId="7F5D5ED5" w14:textId="5D6EA3A9" w:rsidR="005209F9" w:rsidRPr="00C3227B" w:rsidRDefault="005209F9" w:rsidP="003666A8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0911">
        <w:rPr>
          <w:rFonts w:ascii="Times New Roman" w:hAnsi="Times New Roman" w:cs="Times New Roman"/>
          <w:sz w:val="28"/>
          <w:szCs w:val="28"/>
        </w:rPr>
        <w:t>Система присваивает сотруднику уникальный идентификатор.</w:t>
      </w:r>
    </w:p>
    <w:p w14:paraId="6D584F6C" w14:textId="77777777" w:rsidR="00C3227B" w:rsidRDefault="005209F9" w:rsidP="000C6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использования «Просмотр списка операций»</w:t>
      </w:r>
      <w:r w:rsidR="00C3227B" w:rsidRPr="00C3227B">
        <w:rPr>
          <w:rFonts w:ascii="Times New Roman" w:hAnsi="Times New Roman" w:cs="Times New Roman"/>
          <w:sz w:val="28"/>
          <w:szCs w:val="28"/>
        </w:rPr>
        <w:t xml:space="preserve"> о</w:t>
      </w:r>
      <w:r w:rsidRPr="00C3227B">
        <w:rPr>
          <w:rFonts w:ascii="Times New Roman" w:hAnsi="Times New Roman" w:cs="Times New Roman"/>
          <w:sz w:val="28"/>
          <w:szCs w:val="28"/>
        </w:rPr>
        <w:t>писывает процесс анализа движений товаров (приход, продажа, списание).</w:t>
      </w:r>
    </w:p>
    <w:p w14:paraId="382A9A5C" w14:textId="0EC3170F" w:rsidR="005209F9" w:rsidRPr="000C6508" w:rsidRDefault="005209F9" w:rsidP="000C6508">
      <w:pPr>
        <w:spacing w:after="0" w:line="360" w:lineRule="auto"/>
        <w:ind w:firstLine="709"/>
        <w:jc w:val="both"/>
        <w:rPr>
          <w:rStyle w:val="af3"/>
          <w:rFonts w:ascii="Times New Roman" w:hAnsi="Times New Roman" w:cs="Times New Roman"/>
          <w:i/>
          <w:iCs/>
          <w:sz w:val="28"/>
          <w:szCs w:val="28"/>
        </w:rPr>
      </w:pPr>
      <w:r w:rsidRPr="000C6508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55708932" w14:textId="77777777" w:rsidR="005209F9" w:rsidRPr="00C3227B" w:rsidRDefault="005209F9" w:rsidP="003666A8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227B">
        <w:rPr>
          <w:rFonts w:ascii="Times New Roman" w:hAnsi="Times New Roman" w:cs="Times New Roman"/>
          <w:sz w:val="28"/>
          <w:szCs w:val="28"/>
        </w:rPr>
        <w:t>Пользователь выбирает раздел «Операции».</w:t>
      </w:r>
    </w:p>
    <w:p w14:paraId="594C31D5" w14:textId="77777777" w:rsidR="005209F9" w:rsidRPr="00C3227B" w:rsidRDefault="005209F9" w:rsidP="003666A8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227B">
        <w:rPr>
          <w:rFonts w:ascii="Times New Roman" w:hAnsi="Times New Roman" w:cs="Times New Roman"/>
          <w:sz w:val="28"/>
          <w:szCs w:val="28"/>
        </w:rPr>
        <w:t>Система отображает таблицу с типом операции, датой, товаром, количеством и ответственным.</w:t>
      </w:r>
    </w:p>
    <w:p w14:paraId="0D370D44" w14:textId="3CD2FF49" w:rsidR="005209F9" w:rsidRPr="00C3227B" w:rsidRDefault="005209F9" w:rsidP="003666A8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227B">
        <w:rPr>
          <w:rFonts w:ascii="Times New Roman" w:hAnsi="Times New Roman" w:cs="Times New Roman"/>
          <w:sz w:val="28"/>
          <w:szCs w:val="28"/>
        </w:rPr>
        <w:t>Пользователь фильтрует данные по дате или типу операции.</w:t>
      </w:r>
    </w:p>
    <w:p w14:paraId="3C1F5345" w14:textId="7822E0D8" w:rsidR="000C6508" w:rsidRPr="007832F2" w:rsidRDefault="005209F9" w:rsidP="00E67A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E67A14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операции»</w:t>
      </w:r>
      <w:r w:rsidR="00E67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7A14" w:rsidRPr="00E67A14">
        <w:rPr>
          <w:rFonts w:ascii="Times New Roman" w:hAnsi="Times New Roman" w:cs="Times New Roman"/>
          <w:sz w:val="28"/>
          <w:szCs w:val="28"/>
        </w:rPr>
        <w:t>о</w:t>
      </w:r>
      <w:r w:rsidRPr="00E67A14">
        <w:rPr>
          <w:rFonts w:ascii="Times New Roman" w:hAnsi="Times New Roman" w:cs="Times New Roman"/>
          <w:sz w:val="28"/>
          <w:szCs w:val="28"/>
        </w:rPr>
        <w:t>писывает процесс регистрации движения товара (например, продажи или поступления).</w:t>
      </w:r>
    </w:p>
    <w:p w14:paraId="126D4419" w14:textId="3C76FEF2" w:rsidR="005209F9" w:rsidRPr="000C6508" w:rsidRDefault="005209F9" w:rsidP="000C6508">
      <w:pPr>
        <w:spacing w:after="0" w:line="360" w:lineRule="auto"/>
        <w:ind w:firstLine="709"/>
        <w:jc w:val="both"/>
        <w:rPr>
          <w:rStyle w:val="af3"/>
          <w:rFonts w:ascii="Times New Roman" w:hAnsi="Times New Roman" w:cs="Times New Roman"/>
          <w:i/>
          <w:iCs/>
          <w:sz w:val="28"/>
          <w:szCs w:val="28"/>
        </w:rPr>
      </w:pPr>
      <w:r w:rsidRPr="000C6508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04DA32ED" w14:textId="77777777" w:rsidR="005209F9" w:rsidRPr="006A649F" w:rsidRDefault="005209F9" w:rsidP="003666A8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A649F">
        <w:rPr>
          <w:rFonts w:ascii="Times New Roman" w:hAnsi="Times New Roman" w:cs="Times New Roman"/>
          <w:sz w:val="28"/>
          <w:szCs w:val="28"/>
        </w:rPr>
        <w:t>Пользователь нажимает «Создать операцию».</w:t>
      </w:r>
    </w:p>
    <w:p w14:paraId="41E05848" w14:textId="77777777" w:rsidR="005209F9" w:rsidRPr="006A649F" w:rsidRDefault="005209F9" w:rsidP="003666A8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A649F">
        <w:rPr>
          <w:rFonts w:ascii="Times New Roman" w:hAnsi="Times New Roman" w:cs="Times New Roman"/>
          <w:sz w:val="28"/>
          <w:szCs w:val="28"/>
        </w:rPr>
        <w:t>Система предлагает выбрать тип операции (приход, расход, списание).</w:t>
      </w:r>
    </w:p>
    <w:p w14:paraId="56A7A61C" w14:textId="77777777" w:rsidR="005209F9" w:rsidRPr="006A649F" w:rsidRDefault="005209F9" w:rsidP="003666A8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A649F">
        <w:rPr>
          <w:rFonts w:ascii="Times New Roman" w:hAnsi="Times New Roman" w:cs="Times New Roman"/>
          <w:sz w:val="28"/>
          <w:szCs w:val="28"/>
        </w:rPr>
        <w:t>Пользователь заполняет:</w:t>
      </w:r>
    </w:p>
    <w:p w14:paraId="789C65D9" w14:textId="23CABD3A" w:rsidR="005209F9" w:rsidRPr="00C41EE0" w:rsidRDefault="00C41EE0" w:rsidP="00C41EE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C41EE0">
        <w:rPr>
          <w:rFonts w:ascii="Times New Roman" w:hAnsi="Times New Roman"/>
          <w:sz w:val="28"/>
          <w:lang w:val="en-US"/>
        </w:rPr>
        <w:t>товар</w:t>
      </w:r>
      <w:proofErr w:type="spellEnd"/>
      <w:r w:rsidRPr="00C41EE0">
        <w:rPr>
          <w:rFonts w:ascii="Times New Roman" w:hAnsi="Times New Roman"/>
          <w:sz w:val="28"/>
          <w:lang w:val="en-US"/>
        </w:rPr>
        <w:t>;</w:t>
      </w:r>
    </w:p>
    <w:p w14:paraId="22FC2255" w14:textId="137588B8" w:rsidR="005209F9" w:rsidRPr="00C41EE0" w:rsidRDefault="00C41EE0" w:rsidP="00C41EE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C41EE0">
        <w:rPr>
          <w:rFonts w:ascii="Times New Roman" w:hAnsi="Times New Roman"/>
          <w:sz w:val="28"/>
          <w:lang w:val="en-US"/>
        </w:rPr>
        <w:t>количество;</w:t>
      </w:r>
    </w:p>
    <w:p w14:paraId="3DBDCAF4" w14:textId="2351F769" w:rsidR="005209F9" w:rsidRPr="00C41EE0" w:rsidRDefault="00C41EE0" w:rsidP="00C41EE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C41EE0">
        <w:rPr>
          <w:rFonts w:ascii="Times New Roman" w:hAnsi="Times New Roman"/>
          <w:sz w:val="28"/>
          <w:lang w:val="en-US"/>
        </w:rPr>
        <w:t>ответственный</w:t>
      </w:r>
      <w:proofErr w:type="spellEnd"/>
      <w:r w:rsidRPr="00C41EE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1EE0">
        <w:rPr>
          <w:rFonts w:ascii="Times New Roman" w:hAnsi="Times New Roman"/>
          <w:sz w:val="28"/>
          <w:lang w:val="en-US"/>
        </w:rPr>
        <w:t>сотрудник</w:t>
      </w:r>
      <w:proofErr w:type="spellEnd"/>
      <w:r w:rsidRPr="00C41EE0">
        <w:rPr>
          <w:rFonts w:ascii="Times New Roman" w:hAnsi="Times New Roman"/>
          <w:sz w:val="28"/>
          <w:lang w:val="en-US"/>
        </w:rPr>
        <w:t>.</w:t>
      </w:r>
    </w:p>
    <w:p w14:paraId="2155EC73" w14:textId="2E99BA0C" w:rsidR="005209F9" w:rsidRPr="006A649F" w:rsidRDefault="005209F9" w:rsidP="003666A8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A649F">
        <w:rPr>
          <w:rFonts w:ascii="Times New Roman" w:hAnsi="Times New Roman" w:cs="Times New Roman"/>
          <w:sz w:val="28"/>
          <w:szCs w:val="28"/>
        </w:rPr>
        <w:t>Система проверяет доступность товара и обновляет остатки.</w:t>
      </w:r>
    </w:p>
    <w:p w14:paraId="7EA20EE7" w14:textId="77777777" w:rsidR="0055429E" w:rsidRPr="0055429E" w:rsidRDefault="005209F9" w:rsidP="0055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508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«Генерация отчёта»</w:t>
      </w:r>
      <w:r w:rsidR="00554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429E" w:rsidRPr="0055429E">
        <w:rPr>
          <w:rFonts w:ascii="Times New Roman" w:hAnsi="Times New Roman" w:cs="Times New Roman"/>
          <w:sz w:val="28"/>
          <w:szCs w:val="28"/>
        </w:rPr>
        <w:t>о</w:t>
      </w:r>
      <w:r w:rsidRPr="0055429E">
        <w:rPr>
          <w:rFonts w:ascii="Times New Roman" w:hAnsi="Times New Roman" w:cs="Times New Roman"/>
          <w:sz w:val="28"/>
          <w:szCs w:val="28"/>
        </w:rPr>
        <w:t>писывает процесс формирования отчёта по продажам или инвентаризации.</w:t>
      </w:r>
    </w:p>
    <w:p w14:paraId="1A97DAF2" w14:textId="3B3BC284" w:rsidR="005209F9" w:rsidRPr="0055429E" w:rsidRDefault="005209F9" w:rsidP="005542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0C6508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4EB73694" w14:textId="77777777" w:rsidR="005209F9" w:rsidRPr="00A32FAE" w:rsidRDefault="005209F9" w:rsidP="003666A8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2FAE">
        <w:rPr>
          <w:rFonts w:ascii="Times New Roman" w:hAnsi="Times New Roman" w:cs="Times New Roman"/>
          <w:sz w:val="28"/>
          <w:szCs w:val="28"/>
        </w:rPr>
        <w:t>Пользователь выбирает «Создать отчёт».</w:t>
      </w:r>
    </w:p>
    <w:p w14:paraId="65B59C3D" w14:textId="77777777" w:rsidR="005209F9" w:rsidRPr="00A32FAE" w:rsidRDefault="005209F9" w:rsidP="003666A8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2FAE">
        <w:rPr>
          <w:rFonts w:ascii="Times New Roman" w:hAnsi="Times New Roman" w:cs="Times New Roman"/>
          <w:sz w:val="28"/>
          <w:szCs w:val="28"/>
        </w:rPr>
        <w:t>Система запрашивает параметры: период, тип отчёта (продажи, остатки).</w:t>
      </w:r>
    </w:p>
    <w:p w14:paraId="0337AD26" w14:textId="77777777" w:rsidR="005209F9" w:rsidRPr="00A32FAE" w:rsidRDefault="005209F9" w:rsidP="003666A8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2FAE">
        <w:rPr>
          <w:rFonts w:ascii="Times New Roman" w:hAnsi="Times New Roman" w:cs="Times New Roman"/>
          <w:sz w:val="28"/>
          <w:szCs w:val="28"/>
        </w:rPr>
        <w:t>Пользователь подтверждает выбор.</w:t>
      </w:r>
    </w:p>
    <w:p w14:paraId="62986648" w14:textId="3B8377BC" w:rsidR="005209F9" w:rsidRPr="0069476E" w:rsidRDefault="005209F9" w:rsidP="003666A8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2FAE">
        <w:rPr>
          <w:rFonts w:ascii="Times New Roman" w:hAnsi="Times New Roman" w:cs="Times New Roman"/>
          <w:sz w:val="28"/>
          <w:szCs w:val="28"/>
        </w:rPr>
        <w:t>Система генерирует отчёт в формате PDF/</w:t>
      </w:r>
      <w:proofErr w:type="spellStart"/>
      <w:r w:rsidRPr="00A32FA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32FAE">
        <w:rPr>
          <w:rFonts w:ascii="Times New Roman" w:hAnsi="Times New Roman" w:cs="Times New Roman"/>
          <w:sz w:val="28"/>
          <w:szCs w:val="28"/>
        </w:rPr>
        <w:t xml:space="preserve"> и предоставляет ссылку для скачивания.</w:t>
      </w:r>
    </w:p>
    <w:p w14:paraId="788FB5F9" w14:textId="589F4D17" w:rsidR="0069476E" w:rsidRPr="0069476E" w:rsidRDefault="005209F9" w:rsidP="00694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508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отчёта»</w:t>
      </w:r>
      <w:r w:rsidR="00694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476E">
        <w:rPr>
          <w:rFonts w:ascii="Times New Roman" w:hAnsi="Times New Roman" w:cs="Times New Roman"/>
          <w:sz w:val="28"/>
          <w:szCs w:val="28"/>
        </w:rPr>
        <w:t>о</w:t>
      </w:r>
      <w:r w:rsidRPr="0069476E">
        <w:rPr>
          <w:rFonts w:ascii="Times New Roman" w:hAnsi="Times New Roman" w:cs="Times New Roman"/>
          <w:sz w:val="28"/>
          <w:szCs w:val="28"/>
        </w:rPr>
        <w:t>писывает процесс анализа сгенерированных отчётов</w:t>
      </w:r>
      <w:r w:rsidR="0069476E" w:rsidRPr="0069476E">
        <w:rPr>
          <w:rFonts w:ascii="Times New Roman" w:hAnsi="Times New Roman" w:cs="Times New Roman"/>
          <w:sz w:val="28"/>
          <w:szCs w:val="28"/>
        </w:rPr>
        <w:t>.</w:t>
      </w:r>
    </w:p>
    <w:p w14:paraId="00018A7C" w14:textId="6E7779FC" w:rsidR="005209F9" w:rsidRPr="0069476E" w:rsidRDefault="005209F9" w:rsidP="0069476E">
      <w:pPr>
        <w:spacing w:after="0" w:line="360" w:lineRule="auto"/>
        <w:ind w:firstLine="709"/>
        <w:jc w:val="both"/>
        <w:rPr>
          <w:rStyle w:val="af3"/>
          <w:rFonts w:ascii="Times New Roman" w:hAnsi="Times New Roman" w:cs="Times New Roman"/>
          <w:i/>
          <w:iCs/>
          <w:sz w:val="28"/>
          <w:szCs w:val="28"/>
        </w:rPr>
      </w:pPr>
      <w:r w:rsidRPr="0069476E">
        <w:rPr>
          <w:rStyle w:val="af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Основной поток событий:</w:t>
      </w:r>
    </w:p>
    <w:p w14:paraId="562A6C52" w14:textId="77777777" w:rsidR="005209F9" w:rsidRPr="0069476E" w:rsidRDefault="005209F9" w:rsidP="003666A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476E">
        <w:rPr>
          <w:rFonts w:ascii="Times New Roman" w:hAnsi="Times New Roman" w:cs="Times New Roman"/>
          <w:sz w:val="28"/>
          <w:szCs w:val="28"/>
        </w:rPr>
        <w:lastRenderedPageBreak/>
        <w:t>Пользователь выбирает раздел «Отчёты».</w:t>
      </w:r>
    </w:p>
    <w:p w14:paraId="348A6540" w14:textId="77777777" w:rsidR="005209F9" w:rsidRPr="0069476E" w:rsidRDefault="005209F9" w:rsidP="003666A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476E">
        <w:rPr>
          <w:rFonts w:ascii="Times New Roman" w:hAnsi="Times New Roman" w:cs="Times New Roman"/>
          <w:sz w:val="28"/>
          <w:szCs w:val="28"/>
        </w:rPr>
        <w:t>Система отображает список доступных отчётов.</w:t>
      </w:r>
    </w:p>
    <w:p w14:paraId="3C5B1953" w14:textId="77777777" w:rsidR="005209F9" w:rsidRPr="0069476E" w:rsidRDefault="005209F9" w:rsidP="003666A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476E">
        <w:rPr>
          <w:rFonts w:ascii="Times New Roman" w:hAnsi="Times New Roman" w:cs="Times New Roman"/>
          <w:sz w:val="28"/>
          <w:szCs w:val="28"/>
        </w:rPr>
        <w:t>Пользователь открывает нужный отчёт, изучает данные (графики, таблицы).</w:t>
      </w:r>
    </w:p>
    <w:p w14:paraId="24B7A14B" w14:textId="77777777" w:rsidR="00147A68" w:rsidRPr="008D7B73" w:rsidRDefault="00147A68" w:rsidP="00DF6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F3906" w14:textId="783B7746" w:rsidR="000254CB" w:rsidRPr="00383782" w:rsidRDefault="000254CB" w:rsidP="00383782">
      <w:pPr>
        <w:pStyle w:val="2"/>
        <w:jc w:val="both"/>
        <w:rPr>
          <w:b/>
          <w:bCs/>
        </w:rPr>
      </w:pPr>
      <w:bookmarkStart w:id="27" w:name="_Toc196241807"/>
      <w:r w:rsidRPr="00383782">
        <w:rPr>
          <w:b/>
          <w:bCs/>
        </w:rPr>
        <w:t>2.</w:t>
      </w:r>
      <w:r w:rsidR="007A25A6" w:rsidRPr="00383782">
        <w:rPr>
          <w:b/>
          <w:bCs/>
        </w:rPr>
        <w:t>6</w:t>
      </w:r>
      <w:r w:rsidRPr="00383782">
        <w:rPr>
          <w:b/>
          <w:bCs/>
        </w:rPr>
        <w:t xml:space="preserve"> Диаграмма деятельности</w:t>
      </w:r>
      <w:bookmarkEnd w:id="27"/>
      <w:r w:rsidRPr="00383782">
        <w:rPr>
          <w:b/>
          <w:bCs/>
        </w:rPr>
        <w:t xml:space="preserve"> </w:t>
      </w:r>
    </w:p>
    <w:p w14:paraId="43B9668B" w14:textId="540E24EB" w:rsidR="005F17DC" w:rsidRDefault="005F17DC" w:rsidP="007912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B236A" w14:textId="201C99D3" w:rsidR="002D44F4" w:rsidRDefault="002D44F4" w:rsidP="007912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</w:t>
      </w:r>
      <w:r w:rsidR="002246A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-</w:t>
      </w:r>
      <w:r w:rsidR="002246A1">
        <w:rPr>
          <w:rFonts w:ascii="Times New Roman" w:hAnsi="Times New Roman" w:cs="Times New Roman"/>
          <w:sz w:val="28"/>
          <w:szCs w:val="28"/>
        </w:rPr>
        <w:t>2.</w:t>
      </w:r>
      <w:r w:rsidR="00DD0A7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изображены соответствующие диаграммы деятельности.</w:t>
      </w:r>
    </w:p>
    <w:p w14:paraId="26CC544F" w14:textId="12682925" w:rsidR="007912DB" w:rsidRPr="00872797" w:rsidRDefault="00872797" w:rsidP="005F17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F3BF8" wp14:editId="61E19CF6">
            <wp:extent cx="4028536" cy="35151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568" cy="35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EDB0" w14:textId="31910E75" w:rsidR="005F17DC" w:rsidRPr="008D7B73" w:rsidRDefault="005F17DC" w:rsidP="005F17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48E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– Диаграмма деятельности</w:t>
      </w:r>
      <w:r w:rsidR="007912DB">
        <w:rPr>
          <w:rFonts w:ascii="Times New Roman" w:hAnsi="Times New Roman" w:cs="Times New Roman"/>
          <w:sz w:val="28"/>
          <w:szCs w:val="28"/>
        </w:rPr>
        <w:t xml:space="preserve"> «</w:t>
      </w:r>
      <w:r w:rsidR="00872797">
        <w:rPr>
          <w:rFonts w:ascii="Times New Roman" w:hAnsi="Times New Roman" w:cs="Times New Roman"/>
          <w:sz w:val="28"/>
          <w:szCs w:val="28"/>
        </w:rPr>
        <w:t>Получить список сотрудников</w:t>
      </w:r>
      <w:r w:rsidR="007912DB">
        <w:rPr>
          <w:rFonts w:ascii="Times New Roman" w:hAnsi="Times New Roman" w:cs="Times New Roman"/>
          <w:sz w:val="28"/>
          <w:szCs w:val="28"/>
        </w:rPr>
        <w:t>»</w:t>
      </w:r>
    </w:p>
    <w:p w14:paraId="444827B7" w14:textId="417D2A51" w:rsidR="007912DB" w:rsidRDefault="00C0591C" w:rsidP="007912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91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CD311A" wp14:editId="4FE19DD1">
            <wp:extent cx="4353533" cy="382005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D47" w14:textId="71A3D18F" w:rsidR="007E1C2E" w:rsidRDefault="007E1C2E" w:rsidP="007B2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5B33">
        <w:rPr>
          <w:rFonts w:ascii="Times New Roman" w:hAnsi="Times New Roman" w:cs="Times New Roman"/>
          <w:sz w:val="28"/>
          <w:szCs w:val="28"/>
        </w:rPr>
        <w:t>2.</w:t>
      </w:r>
      <w:r w:rsidRPr="007E1C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«</w:t>
      </w:r>
      <w:r w:rsidR="00872797">
        <w:rPr>
          <w:rFonts w:ascii="Times New Roman" w:hAnsi="Times New Roman" w:cs="Times New Roman"/>
          <w:sz w:val="28"/>
          <w:szCs w:val="28"/>
        </w:rPr>
        <w:t>Получить список товаров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07AEC3" w14:textId="6A927A13" w:rsidR="00D639C0" w:rsidRDefault="00C0591C" w:rsidP="00D639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9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22CC2" wp14:editId="215BB9A3">
            <wp:extent cx="4429743" cy="40010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F248" w14:textId="34AB44E6" w:rsidR="008C2402" w:rsidRDefault="00D639C0" w:rsidP="00930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5B33">
        <w:rPr>
          <w:rFonts w:ascii="Times New Roman" w:hAnsi="Times New Roman" w:cs="Times New Roman"/>
          <w:sz w:val="28"/>
          <w:szCs w:val="28"/>
        </w:rPr>
        <w:t>2.</w:t>
      </w:r>
      <w:r w:rsidR="0082455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«</w:t>
      </w:r>
      <w:r w:rsidR="00C0591C">
        <w:rPr>
          <w:rFonts w:ascii="Times New Roman" w:hAnsi="Times New Roman" w:cs="Times New Roman"/>
          <w:sz w:val="28"/>
          <w:szCs w:val="28"/>
        </w:rPr>
        <w:t>Получить список операций»</w:t>
      </w:r>
    </w:p>
    <w:p w14:paraId="297EFF67" w14:textId="77777777" w:rsidR="007B2248" w:rsidRPr="0093052D" w:rsidRDefault="007B2248" w:rsidP="00930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515F7" w14:textId="1F0D662E" w:rsidR="00D32668" w:rsidRPr="00C83259" w:rsidRDefault="00D32668" w:rsidP="00383782">
      <w:pPr>
        <w:pStyle w:val="2"/>
        <w:jc w:val="both"/>
        <w:rPr>
          <w:b/>
          <w:bCs/>
        </w:rPr>
      </w:pPr>
      <w:bookmarkStart w:id="28" w:name="_Toc196241808"/>
      <w:r w:rsidRPr="00CA4872">
        <w:rPr>
          <w:b/>
          <w:bCs/>
        </w:rPr>
        <w:lastRenderedPageBreak/>
        <w:t>2.</w:t>
      </w:r>
      <w:r w:rsidR="0093052D">
        <w:rPr>
          <w:b/>
          <w:bCs/>
        </w:rPr>
        <w:t>7</w:t>
      </w:r>
      <w:r w:rsidRPr="00CA4872">
        <w:rPr>
          <w:b/>
          <w:bCs/>
        </w:rPr>
        <w:t xml:space="preserve"> </w:t>
      </w:r>
      <w:bookmarkEnd w:id="22"/>
      <w:r w:rsidR="00C83259">
        <w:rPr>
          <w:b/>
          <w:bCs/>
        </w:rPr>
        <w:t>Логическая модель</w:t>
      </w:r>
      <w:bookmarkEnd w:id="28"/>
    </w:p>
    <w:p w14:paraId="189945D7" w14:textId="420CF082" w:rsidR="00E644AE" w:rsidRPr="000E31A7" w:rsidRDefault="00E644AE" w:rsidP="00E644A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8C0292C" w14:textId="23670BD4" w:rsidR="00D75F9C" w:rsidRPr="000E31A7" w:rsidRDefault="00D75F9C" w:rsidP="000E31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E31A7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Сущности и их атрибуты</w:t>
      </w:r>
      <w:r w:rsidR="000E31A7" w:rsidRPr="000E31A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0EF84658" w14:textId="79F7E808" w:rsidR="00D75F9C" w:rsidRPr="00D75F9C" w:rsidRDefault="00D75F9C" w:rsidP="003666A8">
      <w:pPr>
        <w:pStyle w:val="af8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75F9C">
        <w:rPr>
          <w:rStyle w:val="af3"/>
          <w:rFonts w:eastAsiaTheme="majorEastAsia"/>
          <w:b w:val="0"/>
          <w:bCs w:val="0"/>
          <w:sz w:val="28"/>
          <w:szCs w:val="28"/>
        </w:rPr>
        <w:t>Employee</w:t>
      </w:r>
      <w:proofErr w:type="spellEnd"/>
      <w:r w:rsidRPr="00D75F9C">
        <w:rPr>
          <w:rStyle w:val="af3"/>
          <w:rFonts w:eastAsiaTheme="majorEastAsia"/>
          <w:b w:val="0"/>
          <w:bCs w:val="0"/>
          <w:sz w:val="28"/>
          <w:szCs w:val="28"/>
        </w:rPr>
        <w:t xml:space="preserve"> </w:t>
      </w:r>
      <w:r w:rsidRPr="00D75F9C">
        <w:rPr>
          <w:sz w:val="28"/>
          <w:szCs w:val="28"/>
        </w:rPr>
        <w:t>(Сотрудник):</w:t>
      </w:r>
    </w:p>
    <w:p w14:paraId="65AF4AC6" w14:textId="373E72F7" w:rsidR="00D75F9C" w:rsidRPr="00FC4AB3" w:rsidRDefault="00D75F9C" w:rsidP="00FC4AB3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C4AB3">
        <w:rPr>
          <w:rFonts w:ascii="Times New Roman" w:hAnsi="Times New Roman"/>
          <w:sz w:val="28"/>
          <w:lang w:val="en-US"/>
        </w:rPr>
        <w:t>Id</w:t>
      </w:r>
      <w:r w:rsidRPr="00FC4AB3">
        <w:rPr>
          <w:rFonts w:ascii="Times New Roman" w:hAnsi="Times New Roman"/>
          <w:sz w:val="28"/>
        </w:rPr>
        <w:t xml:space="preserve"> (</w:t>
      </w:r>
      <w:r w:rsidRPr="00FC4AB3">
        <w:rPr>
          <w:rFonts w:ascii="Times New Roman" w:hAnsi="Times New Roman"/>
          <w:sz w:val="28"/>
          <w:lang w:val="en-US"/>
        </w:rPr>
        <w:t>PK</w:t>
      </w:r>
      <w:r w:rsidRPr="00FC4AB3">
        <w:rPr>
          <w:rFonts w:ascii="Times New Roman" w:hAnsi="Times New Roman"/>
          <w:sz w:val="28"/>
        </w:rPr>
        <w:t xml:space="preserve">, </w:t>
      </w:r>
      <w:r w:rsidRPr="00FC4AB3">
        <w:rPr>
          <w:rFonts w:ascii="Times New Roman" w:hAnsi="Times New Roman"/>
          <w:sz w:val="28"/>
          <w:lang w:val="en-US"/>
        </w:rPr>
        <w:t>int</w:t>
      </w:r>
      <w:r w:rsidRPr="00FC4AB3">
        <w:rPr>
          <w:rFonts w:ascii="Times New Roman" w:hAnsi="Times New Roman"/>
          <w:sz w:val="28"/>
        </w:rPr>
        <w:t>) — уникальный идентификатор</w:t>
      </w:r>
      <w:r w:rsidR="00FC4AB3" w:rsidRPr="00FC4AB3">
        <w:rPr>
          <w:rFonts w:ascii="Times New Roman" w:hAnsi="Times New Roman"/>
          <w:sz w:val="28"/>
        </w:rPr>
        <w:t>;</w:t>
      </w:r>
    </w:p>
    <w:p w14:paraId="10D47F99" w14:textId="696812EB" w:rsidR="00D75F9C" w:rsidRPr="00FC4AB3" w:rsidRDefault="00D75F9C" w:rsidP="00FC4AB3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C4AB3">
        <w:rPr>
          <w:rFonts w:ascii="Times New Roman" w:hAnsi="Times New Roman"/>
          <w:sz w:val="28"/>
          <w:lang w:val="en-US"/>
        </w:rPr>
        <w:t>FullName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 (string) — ФИО </w:t>
      </w:r>
      <w:proofErr w:type="spellStart"/>
      <w:r w:rsidRPr="00FC4AB3">
        <w:rPr>
          <w:rFonts w:ascii="Times New Roman" w:hAnsi="Times New Roman"/>
          <w:sz w:val="28"/>
          <w:lang w:val="en-US"/>
        </w:rPr>
        <w:t>сотрудника</w:t>
      </w:r>
      <w:proofErr w:type="spellEnd"/>
      <w:r w:rsidR="00FC4AB3">
        <w:rPr>
          <w:rFonts w:ascii="Times New Roman" w:hAnsi="Times New Roman"/>
          <w:sz w:val="28"/>
          <w:lang w:val="en-US"/>
        </w:rPr>
        <w:t>;</w:t>
      </w:r>
    </w:p>
    <w:p w14:paraId="432FD91D" w14:textId="554832EB" w:rsidR="00D75F9C" w:rsidRPr="00FC4AB3" w:rsidRDefault="00D75F9C" w:rsidP="00FC4AB3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FC4AB3">
        <w:rPr>
          <w:rFonts w:ascii="Times New Roman" w:hAnsi="Times New Roman"/>
          <w:sz w:val="28"/>
          <w:lang w:val="en-US"/>
        </w:rPr>
        <w:t xml:space="preserve">Position (string) — </w:t>
      </w:r>
      <w:proofErr w:type="spellStart"/>
      <w:r w:rsidRPr="00FC4AB3">
        <w:rPr>
          <w:rFonts w:ascii="Times New Roman" w:hAnsi="Times New Roman"/>
          <w:sz w:val="28"/>
          <w:lang w:val="en-US"/>
        </w:rPr>
        <w:t>должность</w:t>
      </w:r>
      <w:proofErr w:type="spellEnd"/>
      <w:r w:rsidR="00FC4AB3">
        <w:rPr>
          <w:rFonts w:ascii="Times New Roman" w:hAnsi="Times New Roman"/>
          <w:sz w:val="28"/>
          <w:lang w:val="en-US"/>
        </w:rPr>
        <w:t>.</w:t>
      </w:r>
    </w:p>
    <w:p w14:paraId="1DA900C8" w14:textId="30373FEB" w:rsidR="00D75F9C" w:rsidRPr="00D75F9C" w:rsidRDefault="00D75F9C" w:rsidP="003666A8">
      <w:pPr>
        <w:pStyle w:val="af8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75F9C">
        <w:rPr>
          <w:rStyle w:val="af3"/>
          <w:rFonts w:eastAsiaTheme="majorEastAsia"/>
          <w:b w:val="0"/>
          <w:bCs w:val="0"/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r w:rsidRPr="00D75F9C">
        <w:rPr>
          <w:sz w:val="28"/>
          <w:szCs w:val="28"/>
        </w:rPr>
        <w:t>Товар):</w:t>
      </w:r>
    </w:p>
    <w:p w14:paraId="778FCAED" w14:textId="6B5A3898" w:rsidR="00D75F9C" w:rsidRPr="00FC4AB3" w:rsidRDefault="00D75F9C" w:rsidP="00FC4AB3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C4AB3">
        <w:rPr>
          <w:rFonts w:ascii="Times New Roman" w:hAnsi="Times New Roman"/>
          <w:sz w:val="28"/>
          <w:lang w:val="en-US"/>
        </w:rPr>
        <w:t>Id</w:t>
      </w:r>
      <w:r w:rsidRPr="00FC4AB3">
        <w:rPr>
          <w:rFonts w:ascii="Times New Roman" w:hAnsi="Times New Roman"/>
          <w:sz w:val="28"/>
        </w:rPr>
        <w:t xml:space="preserve"> (</w:t>
      </w:r>
      <w:r w:rsidRPr="00FC4AB3">
        <w:rPr>
          <w:rFonts w:ascii="Times New Roman" w:hAnsi="Times New Roman"/>
          <w:sz w:val="28"/>
          <w:lang w:val="en-US"/>
        </w:rPr>
        <w:t>PK</w:t>
      </w:r>
      <w:r w:rsidRPr="00FC4AB3">
        <w:rPr>
          <w:rFonts w:ascii="Times New Roman" w:hAnsi="Times New Roman"/>
          <w:sz w:val="28"/>
        </w:rPr>
        <w:t xml:space="preserve">, </w:t>
      </w:r>
      <w:r w:rsidRPr="00FC4AB3">
        <w:rPr>
          <w:rFonts w:ascii="Times New Roman" w:hAnsi="Times New Roman"/>
          <w:sz w:val="28"/>
          <w:lang w:val="en-US"/>
        </w:rPr>
        <w:t>int</w:t>
      </w:r>
      <w:r w:rsidRPr="00FC4AB3">
        <w:rPr>
          <w:rFonts w:ascii="Times New Roman" w:hAnsi="Times New Roman"/>
          <w:sz w:val="28"/>
        </w:rPr>
        <w:t>) — уникальный идентификатор</w:t>
      </w:r>
      <w:r w:rsidR="00FC4AB3" w:rsidRPr="00FC4AB3">
        <w:rPr>
          <w:rFonts w:ascii="Times New Roman" w:hAnsi="Times New Roman"/>
          <w:sz w:val="28"/>
        </w:rPr>
        <w:t>;</w:t>
      </w:r>
    </w:p>
    <w:p w14:paraId="6268D0DE" w14:textId="370F8F42" w:rsidR="00D75F9C" w:rsidRPr="00FC4AB3" w:rsidRDefault="00D75F9C" w:rsidP="00FC4AB3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FC4AB3">
        <w:rPr>
          <w:rFonts w:ascii="Times New Roman" w:hAnsi="Times New Roman"/>
          <w:sz w:val="28"/>
          <w:lang w:val="en-US"/>
        </w:rPr>
        <w:t>Name (string) — наименование товара</w:t>
      </w:r>
      <w:r w:rsidR="00FC4AB3">
        <w:rPr>
          <w:rFonts w:ascii="Times New Roman" w:hAnsi="Times New Roman"/>
          <w:sz w:val="28"/>
          <w:lang w:val="en-US"/>
        </w:rPr>
        <w:t>;</w:t>
      </w:r>
    </w:p>
    <w:p w14:paraId="6A21CEB4" w14:textId="3983C7E7" w:rsidR="00D75F9C" w:rsidRPr="00FC4AB3" w:rsidRDefault="00D75F9C" w:rsidP="00FC4AB3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FC4AB3">
        <w:rPr>
          <w:rFonts w:ascii="Times New Roman" w:hAnsi="Times New Roman"/>
          <w:sz w:val="28"/>
          <w:lang w:val="en-US"/>
        </w:rPr>
        <w:t xml:space="preserve">Category (string) — </w:t>
      </w:r>
      <w:proofErr w:type="spellStart"/>
      <w:r w:rsidRPr="00FC4AB3">
        <w:rPr>
          <w:rFonts w:ascii="Times New Roman" w:hAnsi="Times New Roman"/>
          <w:sz w:val="28"/>
          <w:lang w:val="en-US"/>
        </w:rPr>
        <w:t>категория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C4AB3">
        <w:rPr>
          <w:rFonts w:ascii="Times New Roman" w:hAnsi="Times New Roman"/>
          <w:sz w:val="28"/>
          <w:lang w:val="en-US"/>
        </w:rPr>
        <w:t>товара</w:t>
      </w:r>
      <w:proofErr w:type="spellEnd"/>
      <w:r w:rsidR="00FC4AB3">
        <w:rPr>
          <w:rFonts w:ascii="Times New Roman" w:hAnsi="Times New Roman"/>
          <w:sz w:val="28"/>
          <w:lang w:val="en-US"/>
        </w:rPr>
        <w:t>;</w:t>
      </w:r>
    </w:p>
    <w:p w14:paraId="2E03CB79" w14:textId="719FA7B7" w:rsidR="00D75F9C" w:rsidRPr="00FC4AB3" w:rsidRDefault="00D75F9C" w:rsidP="00FC4AB3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C4AB3">
        <w:rPr>
          <w:rFonts w:ascii="Times New Roman" w:hAnsi="Times New Roman"/>
          <w:sz w:val="28"/>
          <w:lang w:val="en-US"/>
        </w:rPr>
        <w:t>Price</w:t>
      </w:r>
      <w:r w:rsidRPr="00FC4AB3">
        <w:rPr>
          <w:rFonts w:ascii="Times New Roman" w:hAnsi="Times New Roman"/>
          <w:sz w:val="28"/>
        </w:rPr>
        <w:t xml:space="preserve"> (</w:t>
      </w:r>
      <w:r w:rsidRPr="00FC4AB3">
        <w:rPr>
          <w:rFonts w:ascii="Times New Roman" w:hAnsi="Times New Roman"/>
          <w:sz w:val="28"/>
          <w:lang w:val="en-US"/>
        </w:rPr>
        <w:t>decimal</w:t>
      </w:r>
      <w:r w:rsidRPr="00FC4AB3">
        <w:rPr>
          <w:rFonts w:ascii="Times New Roman" w:hAnsi="Times New Roman"/>
          <w:sz w:val="28"/>
        </w:rPr>
        <w:t>) — цена за единицу</w:t>
      </w:r>
      <w:r w:rsidR="00FC4AB3" w:rsidRPr="00FC4AB3">
        <w:rPr>
          <w:rFonts w:ascii="Times New Roman" w:hAnsi="Times New Roman"/>
          <w:sz w:val="28"/>
        </w:rPr>
        <w:t>;</w:t>
      </w:r>
    </w:p>
    <w:p w14:paraId="62A1B300" w14:textId="60F6869C" w:rsidR="00D75F9C" w:rsidRPr="00E35952" w:rsidRDefault="00D75F9C" w:rsidP="00FC4AB3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FC4AB3">
        <w:rPr>
          <w:rFonts w:ascii="Times New Roman" w:hAnsi="Times New Roman"/>
          <w:sz w:val="28"/>
          <w:lang w:val="en-US"/>
        </w:rPr>
        <w:t>QuantityInStock</w:t>
      </w:r>
      <w:proofErr w:type="spellEnd"/>
      <w:r w:rsidRPr="00E35952">
        <w:rPr>
          <w:rFonts w:ascii="Times New Roman" w:hAnsi="Times New Roman"/>
          <w:sz w:val="28"/>
        </w:rPr>
        <w:t xml:space="preserve"> (</w:t>
      </w:r>
      <w:r w:rsidRPr="00FC4AB3">
        <w:rPr>
          <w:rFonts w:ascii="Times New Roman" w:hAnsi="Times New Roman"/>
          <w:sz w:val="28"/>
          <w:lang w:val="en-US"/>
        </w:rPr>
        <w:t>int</w:t>
      </w:r>
      <w:r w:rsidRPr="00E35952">
        <w:rPr>
          <w:rFonts w:ascii="Times New Roman" w:hAnsi="Times New Roman"/>
          <w:sz w:val="28"/>
        </w:rPr>
        <w:t>) — количество на складе.</w:t>
      </w:r>
    </w:p>
    <w:p w14:paraId="705D033A" w14:textId="77777777" w:rsidR="00D75F9C" w:rsidRPr="00D75F9C" w:rsidRDefault="00D75F9C" w:rsidP="003666A8">
      <w:pPr>
        <w:pStyle w:val="af8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75F9C">
        <w:rPr>
          <w:rStyle w:val="af3"/>
          <w:rFonts w:eastAsiaTheme="majorEastAsia"/>
          <w:b w:val="0"/>
          <w:bCs w:val="0"/>
          <w:sz w:val="28"/>
          <w:szCs w:val="28"/>
        </w:rPr>
        <w:t>InventoryOperation</w:t>
      </w:r>
      <w:proofErr w:type="spellEnd"/>
      <w:r w:rsidRPr="00D75F9C">
        <w:rPr>
          <w:sz w:val="28"/>
          <w:szCs w:val="28"/>
        </w:rPr>
        <w:t> (Операция):</w:t>
      </w:r>
    </w:p>
    <w:p w14:paraId="3B51CE6B" w14:textId="3E034546" w:rsidR="00D75F9C" w:rsidRPr="00FC4AB3" w:rsidRDefault="00D75F9C" w:rsidP="00FC4AB3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C4AB3">
        <w:rPr>
          <w:rFonts w:ascii="Times New Roman" w:hAnsi="Times New Roman"/>
          <w:sz w:val="28"/>
          <w:lang w:val="en-US"/>
        </w:rPr>
        <w:t>Id</w:t>
      </w:r>
      <w:r w:rsidRPr="00FC4AB3">
        <w:rPr>
          <w:rFonts w:ascii="Times New Roman" w:hAnsi="Times New Roman"/>
          <w:sz w:val="28"/>
        </w:rPr>
        <w:t xml:space="preserve"> (</w:t>
      </w:r>
      <w:r w:rsidRPr="00FC4AB3">
        <w:rPr>
          <w:rFonts w:ascii="Times New Roman" w:hAnsi="Times New Roman"/>
          <w:sz w:val="28"/>
          <w:lang w:val="en-US"/>
        </w:rPr>
        <w:t>PK</w:t>
      </w:r>
      <w:r w:rsidRPr="00FC4AB3">
        <w:rPr>
          <w:rFonts w:ascii="Times New Roman" w:hAnsi="Times New Roman"/>
          <w:sz w:val="28"/>
        </w:rPr>
        <w:t xml:space="preserve">, </w:t>
      </w:r>
      <w:r w:rsidRPr="00FC4AB3">
        <w:rPr>
          <w:rFonts w:ascii="Times New Roman" w:hAnsi="Times New Roman"/>
          <w:sz w:val="28"/>
          <w:lang w:val="en-US"/>
        </w:rPr>
        <w:t>int</w:t>
      </w:r>
      <w:r w:rsidRPr="00FC4AB3">
        <w:rPr>
          <w:rFonts w:ascii="Times New Roman" w:hAnsi="Times New Roman"/>
          <w:sz w:val="28"/>
        </w:rPr>
        <w:t>) — уникальный идентификатор операции</w:t>
      </w:r>
      <w:r w:rsidR="00FC4AB3" w:rsidRPr="00FC4AB3">
        <w:rPr>
          <w:rFonts w:ascii="Times New Roman" w:hAnsi="Times New Roman"/>
          <w:sz w:val="28"/>
        </w:rPr>
        <w:t>;</w:t>
      </w:r>
    </w:p>
    <w:p w14:paraId="4C68AC92" w14:textId="7DC49ED5" w:rsidR="00D75F9C" w:rsidRPr="00FC4AB3" w:rsidRDefault="00D75F9C" w:rsidP="00FC4AB3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FC4AB3">
        <w:rPr>
          <w:rFonts w:ascii="Times New Roman" w:hAnsi="Times New Roman"/>
          <w:sz w:val="28"/>
          <w:lang w:val="en-US"/>
        </w:rPr>
        <w:t>ProductId</w:t>
      </w:r>
      <w:proofErr w:type="spellEnd"/>
      <w:r w:rsidRPr="00FC4AB3">
        <w:rPr>
          <w:rFonts w:ascii="Times New Roman" w:hAnsi="Times New Roman"/>
          <w:sz w:val="28"/>
        </w:rPr>
        <w:t xml:space="preserve"> (</w:t>
      </w:r>
      <w:r w:rsidRPr="00FC4AB3">
        <w:rPr>
          <w:rFonts w:ascii="Times New Roman" w:hAnsi="Times New Roman"/>
          <w:sz w:val="28"/>
          <w:lang w:val="en-US"/>
        </w:rPr>
        <w:t>FK</w:t>
      </w:r>
      <w:r w:rsidRPr="00FC4AB3">
        <w:rPr>
          <w:rFonts w:ascii="Times New Roman" w:hAnsi="Times New Roman"/>
          <w:sz w:val="28"/>
        </w:rPr>
        <w:t xml:space="preserve">, </w:t>
      </w:r>
      <w:r w:rsidRPr="00FC4AB3">
        <w:rPr>
          <w:rFonts w:ascii="Times New Roman" w:hAnsi="Times New Roman"/>
          <w:sz w:val="28"/>
          <w:lang w:val="en-US"/>
        </w:rPr>
        <w:t>int</w:t>
      </w:r>
      <w:r w:rsidRPr="00FC4AB3">
        <w:rPr>
          <w:rFonts w:ascii="Times New Roman" w:hAnsi="Times New Roman"/>
          <w:sz w:val="28"/>
        </w:rPr>
        <w:t>) — ссылка на товар</w:t>
      </w:r>
      <w:r w:rsidR="00FC4AB3" w:rsidRPr="00FC4AB3">
        <w:rPr>
          <w:rFonts w:ascii="Times New Roman" w:hAnsi="Times New Roman"/>
          <w:sz w:val="28"/>
        </w:rPr>
        <w:t>;</w:t>
      </w:r>
    </w:p>
    <w:p w14:paraId="66B144BD" w14:textId="6D9F06D8" w:rsidR="00D75F9C" w:rsidRPr="00FC4AB3" w:rsidRDefault="00D75F9C" w:rsidP="00FC4AB3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C4AB3">
        <w:rPr>
          <w:rFonts w:ascii="Times New Roman" w:hAnsi="Times New Roman"/>
          <w:sz w:val="28"/>
          <w:lang w:val="en-US"/>
        </w:rPr>
        <w:t>Quantity</w:t>
      </w:r>
      <w:r w:rsidRPr="00FC4AB3">
        <w:rPr>
          <w:rFonts w:ascii="Times New Roman" w:hAnsi="Times New Roman"/>
          <w:sz w:val="28"/>
        </w:rPr>
        <w:t xml:space="preserve"> (</w:t>
      </w:r>
      <w:r w:rsidRPr="00FC4AB3">
        <w:rPr>
          <w:rFonts w:ascii="Times New Roman" w:hAnsi="Times New Roman"/>
          <w:sz w:val="28"/>
          <w:lang w:val="en-US"/>
        </w:rPr>
        <w:t>int</w:t>
      </w:r>
      <w:r w:rsidRPr="00FC4AB3">
        <w:rPr>
          <w:rFonts w:ascii="Times New Roman" w:hAnsi="Times New Roman"/>
          <w:sz w:val="28"/>
        </w:rPr>
        <w:t>) — количество товара в операции</w:t>
      </w:r>
      <w:r w:rsidR="00FC4AB3" w:rsidRPr="00FC4AB3">
        <w:rPr>
          <w:rFonts w:ascii="Times New Roman" w:hAnsi="Times New Roman"/>
          <w:sz w:val="28"/>
        </w:rPr>
        <w:t>;</w:t>
      </w:r>
    </w:p>
    <w:p w14:paraId="39A6EF7C" w14:textId="27CE8C07" w:rsidR="00D75F9C" w:rsidRPr="00FC4AB3" w:rsidRDefault="00D75F9C" w:rsidP="00FC4AB3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C4AB3">
        <w:rPr>
          <w:rFonts w:ascii="Times New Roman" w:hAnsi="Times New Roman"/>
          <w:sz w:val="28"/>
          <w:lang w:val="en-US"/>
        </w:rPr>
        <w:t>OperationType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FC4AB3">
        <w:rPr>
          <w:rFonts w:ascii="Times New Roman" w:hAnsi="Times New Roman"/>
          <w:sz w:val="28"/>
          <w:lang w:val="en-US"/>
        </w:rPr>
        <w:t>enum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) — </w:t>
      </w:r>
      <w:proofErr w:type="spellStart"/>
      <w:r w:rsidRPr="00FC4AB3">
        <w:rPr>
          <w:rFonts w:ascii="Times New Roman" w:hAnsi="Times New Roman"/>
          <w:sz w:val="28"/>
          <w:lang w:val="en-US"/>
        </w:rPr>
        <w:t>тип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C4AB3">
        <w:rPr>
          <w:rFonts w:ascii="Times New Roman" w:hAnsi="Times New Roman"/>
          <w:sz w:val="28"/>
          <w:lang w:val="en-US"/>
        </w:rPr>
        <w:t>операции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 (Purchase, Sale, </w:t>
      </w:r>
      <w:proofErr w:type="spellStart"/>
      <w:r w:rsidRPr="00FC4AB3">
        <w:rPr>
          <w:rFonts w:ascii="Times New Roman" w:hAnsi="Times New Roman"/>
          <w:sz w:val="28"/>
          <w:lang w:val="en-US"/>
        </w:rPr>
        <w:t>WriteOff</w:t>
      </w:r>
      <w:proofErr w:type="spellEnd"/>
      <w:r w:rsidRPr="00FC4AB3">
        <w:rPr>
          <w:rFonts w:ascii="Times New Roman" w:hAnsi="Times New Roman"/>
          <w:sz w:val="28"/>
          <w:lang w:val="en-US"/>
        </w:rPr>
        <w:t>, Return)</w:t>
      </w:r>
      <w:r w:rsidR="00FC4AB3">
        <w:rPr>
          <w:rFonts w:ascii="Times New Roman" w:hAnsi="Times New Roman"/>
          <w:sz w:val="28"/>
          <w:lang w:val="en-US"/>
        </w:rPr>
        <w:t>;</w:t>
      </w:r>
    </w:p>
    <w:p w14:paraId="543E464E" w14:textId="31751F8B" w:rsidR="00D75F9C" w:rsidRPr="00FC4AB3" w:rsidRDefault="00D75F9C" w:rsidP="00FC4AB3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FC4AB3">
        <w:rPr>
          <w:rFonts w:ascii="Times New Roman" w:hAnsi="Times New Roman"/>
          <w:sz w:val="28"/>
          <w:lang w:val="en-US"/>
        </w:rPr>
        <w:t>Date (</w:t>
      </w:r>
      <w:proofErr w:type="spellStart"/>
      <w:r w:rsidRPr="00FC4AB3">
        <w:rPr>
          <w:rFonts w:ascii="Times New Roman" w:hAnsi="Times New Roman"/>
          <w:sz w:val="28"/>
          <w:lang w:val="en-US"/>
        </w:rPr>
        <w:t>DateTime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) — </w:t>
      </w:r>
      <w:proofErr w:type="spellStart"/>
      <w:r w:rsidRPr="00FC4AB3">
        <w:rPr>
          <w:rFonts w:ascii="Times New Roman" w:hAnsi="Times New Roman"/>
          <w:sz w:val="28"/>
          <w:lang w:val="en-US"/>
        </w:rPr>
        <w:t>дата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C4AB3">
        <w:rPr>
          <w:rFonts w:ascii="Times New Roman" w:hAnsi="Times New Roman"/>
          <w:sz w:val="28"/>
          <w:lang w:val="en-US"/>
        </w:rPr>
        <w:t>операции</w:t>
      </w:r>
      <w:proofErr w:type="spellEnd"/>
      <w:r w:rsidR="00FC4AB3">
        <w:rPr>
          <w:rFonts w:ascii="Times New Roman" w:hAnsi="Times New Roman"/>
          <w:sz w:val="28"/>
          <w:lang w:val="en-US"/>
        </w:rPr>
        <w:t>;</w:t>
      </w:r>
    </w:p>
    <w:p w14:paraId="05738D29" w14:textId="0BB99CD4" w:rsidR="00D75F9C" w:rsidRPr="00FC4AB3" w:rsidRDefault="00D75F9C" w:rsidP="00FC4AB3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C4AB3">
        <w:rPr>
          <w:rFonts w:ascii="Times New Roman" w:hAnsi="Times New Roman"/>
          <w:sz w:val="28"/>
          <w:lang w:val="en-US"/>
        </w:rPr>
        <w:t>EmployeeId</w:t>
      </w:r>
      <w:proofErr w:type="spellEnd"/>
      <w:r w:rsidRPr="00FC4AB3">
        <w:rPr>
          <w:rFonts w:ascii="Times New Roman" w:hAnsi="Times New Roman"/>
          <w:sz w:val="28"/>
          <w:lang w:val="en-US"/>
        </w:rPr>
        <w:t xml:space="preserve"> (FK, int, nullable) — ссылка на сотрудника.</w:t>
      </w:r>
    </w:p>
    <w:p w14:paraId="4B190E1D" w14:textId="4B2BF739" w:rsidR="00E644AE" w:rsidRDefault="00E644AE" w:rsidP="00E644A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644A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Взаимодействие с другими </w:t>
      </w:r>
      <w:proofErr w:type="spellStart"/>
      <w:r w:rsidRPr="00E644AE">
        <w:rPr>
          <w:rFonts w:ascii="Times New Roman" w:eastAsiaTheme="minorEastAsia" w:hAnsi="Times New Roman" w:cs="Times New Roman"/>
          <w:sz w:val="28"/>
          <w:szCs w:val="28"/>
          <w:lang w:eastAsia="ru-RU"/>
        </w:rPr>
        <w:t>web</w:t>
      </w:r>
      <w:proofErr w:type="spellEnd"/>
      <w:r w:rsidRPr="00E644AE">
        <w:rPr>
          <w:rFonts w:ascii="Times New Roman" w:eastAsiaTheme="minorEastAsia" w:hAnsi="Times New Roman" w:cs="Times New Roman"/>
          <w:sz w:val="28"/>
          <w:szCs w:val="28"/>
          <w:lang w:eastAsia="ru-RU"/>
        </w:rPr>
        <w:t>-сервисами осуществляется по протоколу HTTP.</w:t>
      </w:r>
    </w:p>
    <w:p w14:paraId="06B171F8" w14:textId="117993A0" w:rsidR="00BA04B9" w:rsidRPr="00BA04B9" w:rsidRDefault="00BA04B9" w:rsidP="00BA04B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A04B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Связи между сущностями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08D1D37C" w14:textId="1D9616CD" w:rsidR="00BA04B9" w:rsidRPr="00E35952" w:rsidRDefault="00955AC8" w:rsidP="00955AC8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о</w:t>
      </w:r>
      <w:r w:rsidR="00BA04B9" w:rsidRPr="00E35952">
        <w:rPr>
          <w:rFonts w:ascii="Times New Roman" w:hAnsi="Times New Roman"/>
          <w:sz w:val="28"/>
        </w:rPr>
        <w:t>дин товар может участвовать в множестве операций</w:t>
      </w:r>
      <w:r w:rsidRPr="00E35952">
        <w:rPr>
          <w:rFonts w:ascii="Times New Roman" w:hAnsi="Times New Roman"/>
          <w:sz w:val="28"/>
        </w:rPr>
        <w:t>;</w:t>
      </w:r>
    </w:p>
    <w:p w14:paraId="226EDEDF" w14:textId="7616C8DF" w:rsidR="00BA04B9" w:rsidRPr="00E35952" w:rsidRDefault="00955AC8" w:rsidP="00955AC8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35952">
        <w:rPr>
          <w:rFonts w:ascii="Times New Roman" w:hAnsi="Times New Roman"/>
          <w:sz w:val="28"/>
        </w:rPr>
        <w:t>с</w:t>
      </w:r>
      <w:r w:rsidR="00BA04B9" w:rsidRPr="00E35952">
        <w:rPr>
          <w:rFonts w:ascii="Times New Roman" w:hAnsi="Times New Roman"/>
          <w:sz w:val="28"/>
        </w:rPr>
        <w:t xml:space="preserve">отрудник может быть связан с несколькими операциями (или ни с одной, если </w:t>
      </w:r>
      <w:proofErr w:type="spellStart"/>
      <w:r w:rsidR="00BA04B9" w:rsidRPr="00955AC8">
        <w:rPr>
          <w:rFonts w:ascii="Times New Roman" w:hAnsi="Times New Roman"/>
          <w:sz w:val="28"/>
          <w:lang w:val="en-US"/>
        </w:rPr>
        <w:t>EmployeeId</w:t>
      </w:r>
      <w:proofErr w:type="spellEnd"/>
      <w:r w:rsidR="00BA04B9" w:rsidRPr="00E35952">
        <w:rPr>
          <w:rFonts w:ascii="Times New Roman" w:hAnsi="Times New Roman"/>
          <w:sz w:val="28"/>
        </w:rPr>
        <w:t xml:space="preserve"> = </w:t>
      </w:r>
      <w:r w:rsidR="00BA04B9" w:rsidRPr="00955AC8">
        <w:rPr>
          <w:rFonts w:ascii="Times New Roman" w:hAnsi="Times New Roman"/>
          <w:sz w:val="28"/>
          <w:lang w:val="en-US"/>
        </w:rPr>
        <w:t>null</w:t>
      </w:r>
      <w:r w:rsidR="00BA04B9" w:rsidRPr="00E35952">
        <w:rPr>
          <w:rFonts w:ascii="Times New Roman" w:hAnsi="Times New Roman"/>
          <w:sz w:val="28"/>
        </w:rPr>
        <w:t>).</w:t>
      </w:r>
    </w:p>
    <w:p w14:paraId="502292B3" w14:textId="0C087DB8" w:rsidR="007D4C90" w:rsidRDefault="0095790A" w:rsidP="0095790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рисунке </w:t>
      </w:r>
      <w:r w:rsidR="004F13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5 представлена </w:t>
      </w:r>
      <w:r w:rsidR="00C832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логическая модель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E6B59D5" w14:textId="74D1CBAD" w:rsidR="00C83259" w:rsidRDefault="00C83259" w:rsidP="00C8325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8325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65E5D5" wp14:editId="532ED4A6">
            <wp:extent cx="4067743" cy="371526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B39B" w14:textId="27B0947F" w:rsidR="00C83259" w:rsidRPr="00C83259" w:rsidRDefault="002412B0" w:rsidP="00C83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83259" w:rsidRPr="00E16623">
        <w:rPr>
          <w:rFonts w:ascii="Times New Roman" w:hAnsi="Times New Roman" w:cs="Times New Roman"/>
          <w:sz w:val="28"/>
          <w:szCs w:val="28"/>
        </w:rPr>
        <w:t xml:space="preserve"> </w:t>
      </w:r>
      <w:r w:rsidR="00642E02">
        <w:rPr>
          <w:rFonts w:ascii="Times New Roman" w:hAnsi="Times New Roman" w:cs="Times New Roman"/>
          <w:sz w:val="28"/>
          <w:szCs w:val="28"/>
        </w:rPr>
        <w:t>2.</w:t>
      </w:r>
      <w:r w:rsidR="00C83259" w:rsidRPr="00E16623">
        <w:rPr>
          <w:rFonts w:ascii="Times New Roman" w:hAnsi="Times New Roman" w:cs="Times New Roman"/>
          <w:sz w:val="28"/>
          <w:szCs w:val="28"/>
        </w:rPr>
        <w:t xml:space="preserve">5 – </w:t>
      </w:r>
      <w:r w:rsidR="00C83259"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69CD5D27" w14:textId="08576686" w:rsidR="004C0827" w:rsidRPr="004C0827" w:rsidRDefault="004C0827" w:rsidP="00D3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таблице </w:t>
      </w:r>
      <w:r w:rsidR="006A735C">
        <w:rPr>
          <w:rFonts w:ascii="Times New Roman" w:eastAsiaTheme="minorEastAsia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перечислены атрибуты сущности «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Сотрудник</w:t>
      </w: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>».</w:t>
      </w:r>
    </w:p>
    <w:p w14:paraId="067B831A" w14:textId="7F597C8E" w:rsidR="004C0827" w:rsidRPr="004C0827" w:rsidRDefault="004C0827" w:rsidP="00D32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082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A735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0827">
        <w:rPr>
          <w:rFonts w:ascii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Сотрудник</w:t>
      </w:r>
      <w:r w:rsidRPr="004C082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C0827" w:rsidRPr="004C0827" w14:paraId="4D88088A" w14:textId="77777777" w:rsidTr="00E16623">
        <w:tc>
          <w:tcPr>
            <w:tcW w:w="4672" w:type="dxa"/>
          </w:tcPr>
          <w:p w14:paraId="4B613F6E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14:paraId="6CCB47A2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4C0827" w:rsidRPr="004C0827" w14:paraId="0E9EBC47" w14:textId="77777777" w:rsidTr="00E16623">
        <w:tc>
          <w:tcPr>
            <w:tcW w:w="4672" w:type="dxa"/>
          </w:tcPr>
          <w:p w14:paraId="76BC652E" w14:textId="72FDF795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4673" w:type="dxa"/>
          </w:tcPr>
          <w:p w14:paraId="348287C1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</w:p>
        </w:tc>
      </w:tr>
      <w:tr w:rsidR="004C0827" w:rsidRPr="004C0827" w14:paraId="4D5B787A" w14:textId="77777777" w:rsidTr="00E16623">
        <w:tc>
          <w:tcPr>
            <w:tcW w:w="4672" w:type="dxa"/>
          </w:tcPr>
          <w:p w14:paraId="7AA99601" w14:textId="1D68A725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имя</w:t>
            </w:r>
          </w:p>
        </w:tc>
        <w:tc>
          <w:tcPr>
            <w:tcW w:w="4673" w:type="dxa"/>
          </w:tcPr>
          <w:p w14:paraId="56EC96A1" w14:textId="6E4ABF51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4C0827" w:rsidRPr="004C0827" w14:paraId="72CCD5A5" w14:textId="77777777" w:rsidTr="00E16623">
        <w:tc>
          <w:tcPr>
            <w:tcW w:w="4672" w:type="dxa"/>
          </w:tcPr>
          <w:p w14:paraId="4929BFEE" w14:textId="4B23AF9D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4673" w:type="dxa"/>
          </w:tcPr>
          <w:p w14:paraId="61B4DE9B" w14:textId="02386B8D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303145E2" w14:textId="1E75E407" w:rsidR="004C0827" w:rsidRPr="004C0827" w:rsidRDefault="004C0827" w:rsidP="00D32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таблице </w:t>
      </w:r>
      <w:r w:rsidR="005F63F1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="006A735C">
        <w:rPr>
          <w:rFonts w:ascii="Times New Roman" w:eastAsiaTheme="minorEastAsia" w:hAnsi="Times New Roman" w:cs="Times New Roman"/>
          <w:sz w:val="28"/>
          <w:szCs w:val="28"/>
          <w:lang w:eastAsia="ru-RU"/>
        </w:rPr>
        <w:t>.2</w:t>
      </w: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перечислены атрибуты сущности «</w:t>
      </w:r>
      <w:r w:rsidR="005F63F1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Товар</w:t>
      </w: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>».</w:t>
      </w:r>
    </w:p>
    <w:p w14:paraId="6D52C03F" w14:textId="0A816935" w:rsidR="004C0827" w:rsidRPr="004C0827" w:rsidRDefault="004C0827" w:rsidP="00D32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082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F63F1">
        <w:rPr>
          <w:rFonts w:ascii="Times New Roman" w:hAnsi="Times New Roman" w:cs="Times New Roman"/>
          <w:sz w:val="28"/>
          <w:szCs w:val="28"/>
        </w:rPr>
        <w:t>2</w:t>
      </w:r>
      <w:r w:rsidR="006A735C">
        <w:rPr>
          <w:rFonts w:ascii="Times New Roman" w:hAnsi="Times New Roman" w:cs="Times New Roman"/>
          <w:sz w:val="28"/>
          <w:szCs w:val="28"/>
        </w:rPr>
        <w:t>.2</w:t>
      </w:r>
      <w:r w:rsidRPr="004C0827">
        <w:rPr>
          <w:rFonts w:ascii="Times New Roman" w:hAnsi="Times New Roman" w:cs="Times New Roman"/>
          <w:sz w:val="28"/>
          <w:szCs w:val="28"/>
        </w:rPr>
        <w:t xml:space="preserve"> – Атрибуты сущности «</w:t>
      </w:r>
      <w:r w:rsidR="005F63F1">
        <w:rPr>
          <w:rFonts w:ascii="Times New Roman" w:hAnsi="Times New Roman" w:cs="Times New Roman"/>
          <w:sz w:val="28"/>
          <w:szCs w:val="28"/>
        </w:rPr>
        <w:t>Товар</w:t>
      </w:r>
      <w:r w:rsidRPr="004C082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C0827" w:rsidRPr="004C0827" w14:paraId="11DBD888" w14:textId="77777777" w:rsidTr="00E16623">
        <w:tc>
          <w:tcPr>
            <w:tcW w:w="4672" w:type="dxa"/>
          </w:tcPr>
          <w:p w14:paraId="1AA6263A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14:paraId="731543ED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4C0827" w:rsidRPr="004C0827" w14:paraId="31C8E862" w14:textId="77777777" w:rsidTr="00E16623">
        <w:tc>
          <w:tcPr>
            <w:tcW w:w="4672" w:type="dxa"/>
          </w:tcPr>
          <w:p w14:paraId="3A0E8F95" w14:textId="137758B3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F63F1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4673" w:type="dxa"/>
          </w:tcPr>
          <w:p w14:paraId="5BA7071E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</w:p>
        </w:tc>
      </w:tr>
      <w:tr w:rsidR="004C0827" w:rsidRPr="004C0827" w14:paraId="1E47C2DE" w14:textId="77777777" w:rsidTr="00E16623">
        <w:tc>
          <w:tcPr>
            <w:tcW w:w="4672" w:type="dxa"/>
          </w:tcPr>
          <w:p w14:paraId="0387D351" w14:textId="23CD1C27" w:rsidR="004C0827" w:rsidRPr="004C0827" w:rsidRDefault="005F63F1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  <w:r w:rsidR="004C0827" w:rsidRPr="004C08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CC28A7E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4C0827" w:rsidRPr="004C0827" w14:paraId="7DB25F47" w14:textId="77777777" w:rsidTr="00E16623">
        <w:tc>
          <w:tcPr>
            <w:tcW w:w="4672" w:type="dxa"/>
          </w:tcPr>
          <w:p w14:paraId="420B6FE0" w14:textId="78F2E593" w:rsidR="004C0827" w:rsidRPr="004C0827" w:rsidRDefault="005F63F1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4673" w:type="dxa"/>
          </w:tcPr>
          <w:p w14:paraId="4BCFCB2D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4C0827" w:rsidRPr="004C0827" w14:paraId="1F8E052E" w14:textId="77777777" w:rsidTr="00E16623">
        <w:tc>
          <w:tcPr>
            <w:tcW w:w="4672" w:type="dxa"/>
          </w:tcPr>
          <w:p w14:paraId="3EFE1024" w14:textId="3073C895" w:rsidR="004C0827" w:rsidRPr="004C0827" w:rsidRDefault="005F63F1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33BE1DE7" w14:textId="6137D1E7" w:rsidR="004C0827" w:rsidRPr="004C0827" w:rsidRDefault="005F63F1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4C0827" w:rsidRPr="004C0827" w14:paraId="5F074B5A" w14:textId="77777777" w:rsidTr="00E16623">
        <w:tc>
          <w:tcPr>
            <w:tcW w:w="4672" w:type="dxa"/>
          </w:tcPr>
          <w:p w14:paraId="26697C85" w14:textId="3301AAE9" w:rsidR="004C0827" w:rsidRPr="004C0827" w:rsidRDefault="005F63F1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7DAC6BE" w14:textId="00071A18" w:rsidR="004C0827" w:rsidRPr="004C0827" w:rsidRDefault="005F63F1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14:paraId="7668E352" w14:textId="21E1CAF6" w:rsidR="004C0827" w:rsidRPr="00C12765" w:rsidRDefault="004C0827" w:rsidP="00D3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таблице </w:t>
      </w:r>
      <w:r w:rsidR="006A735C">
        <w:rPr>
          <w:rFonts w:ascii="Times New Roman" w:eastAsiaTheme="minorEastAsia" w:hAnsi="Times New Roman" w:cs="Times New Roman"/>
          <w:sz w:val="28"/>
          <w:szCs w:val="28"/>
          <w:lang w:eastAsia="ru-RU"/>
        </w:rPr>
        <w:t>2.</w:t>
      </w:r>
      <w:r w:rsidR="00C12765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перечислены атрибуты сущности «</w:t>
      </w:r>
      <w:r w:rsidR="00C1276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Инвентарные операции</w:t>
      </w:r>
      <w:r w:rsidRPr="004C0827">
        <w:rPr>
          <w:rFonts w:ascii="Times New Roman" w:eastAsiaTheme="minorEastAsia" w:hAnsi="Times New Roman" w:cs="Times New Roman"/>
          <w:sz w:val="28"/>
          <w:szCs w:val="28"/>
          <w:lang w:eastAsia="ru-RU"/>
        </w:rPr>
        <w:t>».</w:t>
      </w:r>
    </w:p>
    <w:p w14:paraId="30E5C4BD" w14:textId="5F367DBE" w:rsidR="004C0827" w:rsidRPr="004C0827" w:rsidRDefault="004C0827" w:rsidP="00D32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082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A735C">
        <w:rPr>
          <w:rFonts w:ascii="Times New Roman" w:hAnsi="Times New Roman" w:cs="Times New Roman"/>
          <w:sz w:val="28"/>
          <w:szCs w:val="28"/>
        </w:rPr>
        <w:t>2.</w:t>
      </w:r>
      <w:r w:rsidR="00C12765">
        <w:rPr>
          <w:rFonts w:ascii="Times New Roman" w:hAnsi="Times New Roman" w:cs="Times New Roman"/>
          <w:sz w:val="28"/>
          <w:szCs w:val="28"/>
        </w:rPr>
        <w:t>3</w:t>
      </w:r>
      <w:r w:rsidRPr="004C0827">
        <w:rPr>
          <w:rFonts w:ascii="Times New Roman" w:hAnsi="Times New Roman" w:cs="Times New Roman"/>
          <w:sz w:val="28"/>
          <w:szCs w:val="28"/>
        </w:rPr>
        <w:t xml:space="preserve"> – Атрибуты сущности «</w:t>
      </w:r>
      <w:r w:rsidR="00C1276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Инвентарные операции</w:t>
      </w:r>
      <w:r w:rsidRPr="004C082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C0827" w:rsidRPr="004C0827" w14:paraId="55F88497" w14:textId="77777777" w:rsidTr="00E16623">
        <w:tc>
          <w:tcPr>
            <w:tcW w:w="4672" w:type="dxa"/>
          </w:tcPr>
          <w:p w14:paraId="79B95B8D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14:paraId="56FA28B5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4C0827" w:rsidRPr="004C0827" w14:paraId="1D7B0BAF" w14:textId="77777777" w:rsidTr="00E16623">
        <w:tc>
          <w:tcPr>
            <w:tcW w:w="4672" w:type="dxa"/>
          </w:tcPr>
          <w:p w14:paraId="3A0370B8" w14:textId="09140163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C12765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4673" w:type="dxa"/>
          </w:tcPr>
          <w:p w14:paraId="310810D8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</w:p>
        </w:tc>
      </w:tr>
      <w:tr w:rsidR="004C0827" w:rsidRPr="004C0827" w14:paraId="29993645" w14:textId="77777777" w:rsidTr="00E16623">
        <w:tc>
          <w:tcPr>
            <w:tcW w:w="4672" w:type="dxa"/>
          </w:tcPr>
          <w:p w14:paraId="147BEA8E" w14:textId="3984304C" w:rsidR="004C0827" w:rsidRPr="004C0827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4673" w:type="dxa"/>
          </w:tcPr>
          <w:p w14:paraId="70E202FA" w14:textId="49A99ABA" w:rsidR="004C0827" w:rsidRPr="004C0827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12765" w:rsidRPr="004C0827" w14:paraId="3DD9EBE7" w14:textId="77777777" w:rsidTr="00E16623">
        <w:tc>
          <w:tcPr>
            <w:tcW w:w="4672" w:type="dxa"/>
          </w:tcPr>
          <w:p w14:paraId="023EFD81" w14:textId="0FFC1F60" w:rsidR="00C12765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4673" w:type="dxa"/>
          </w:tcPr>
          <w:p w14:paraId="458FEF3E" w14:textId="2917071B" w:rsidR="00C12765" w:rsidRPr="004C0827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4C0827" w:rsidRPr="004C0827" w14:paraId="598E38CD" w14:textId="77777777" w:rsidTr="00E16623">
        <w:tc>
          <w:tcPr>
            <w:tcW w:w="4672" w:type="dxa"/>
          </w:tcPr>
          <w:p w14:paraId="75C3BBDF" w14:textId="2DE99986" w:rsidR="004C0827" w:rsidRPr="004C0827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710B4CCD" w14:textId="7981328F" w:rsidR="004C0827" w:rsidRPr="004C0827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4C0827" w:rsidRPr="004C0827" w14:paraId="5214E971" w14:textId="77777777" w:rsidTr="00E16623">
        <w:tc>
          <w:tcPr>
            <w:tcW w:w="4672" w:type="dxa"/>
          </w:tcPr>
          <w:p w14:paraId="4025F2B4" w14:textId="56A2852F" w:rsidR="004C0827" w:rsidRPr="004C0827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4673" w:type="dxa"/>
          </w:tcPr>
          <w:p w14:paraId="0ADCC241" w14:textId="77777777" w:rsidR="004C0827" w:rsidRPr="004C0827" w:rsidRDefault="004C0827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827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12765" w:rsidRPr="004C0827" w14:paraId="2A5C9D61" w14:textId="77777777" w:rsidTr="00E16623">
        <w:tc>
          <w:tcPr>
            <w:tcW w:w="4672" w:type="dxa"/>
          </w:tcPr>
          <w:p w14:paraId="2E1215A2" w14:textId="23E844F4" w:rsidR="00C12765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06D4BCD3" w14:textId="194FFF50" w:rsidR="00C12765" w:rsidRPr="004C0827" w:rsidRDefault="00C12765" w:rsidP="00D32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14:paraId="4EAFEAAF" w14:textId="77777777" w:rsidR="00A07572" w:rsidRDefault="00A07572" w:rsidP="0095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6B409C" w14:textId="1C49F284" w:rsidR="00A07572" w:rsidRPr="00C83259" w:rsidRDefault="00A07572" w:rsidP="00383782">
      <w:pPr>
        <w:pStyle w:val="2"/>
        <w:jc w:val="both"/>
        <w:rPr>
          <w:b/>
          <w:bCs/>
        </w:rPr>
      </w:pPr>
      <w:bookmarkStart w:id="29" w:name="_Toc196241809"/>
      <w:r w:rsidRPr="00CA4872">
        <w:rPr>
          <w:b/>
          <w:bCs/>
        </w:rPr>
        <w:t>2.</w:t>
      </w:r>
      <w:r w:rsidR="0093052D">
        <w:rPr>
          <w:b/>
          <w:bCs/>
        </w:rPr>
        <w:t>8</w:t>
      </w:r>
      <w:r w:rsidRPr="00CA4872">
        <w:rPr>
          <w:b/>
          <w:bCs/>
        </w:rPr>
        <w:t xml:space="preserve"> </w:t>
      </w:r>
      <w:r>
        <w:rPr>
          <w:b/>
          <w:bCs/>
        </w:rPr>
        <w:t>Физическая модель</w:t>
      </w:r>
      <w:bookmarkEnd w:id="29"/>
    </w:p>
    <w:p w14:paraId="5638F065" w14:textId="77777777" w:rsidR="00A07572" w:rsidRPr="00C12701" w:rsidRDefault="00A07572" w:rsidP="0095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B5835" w14:textId="77777777" w:rsidR="00C12701" w:rsidRPr="00C12701" w:rsidRDefault="00C12701" w:rsidP="00C1270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1270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Физическая модель данных в нотации IDEF1X представляет собой структурированное описание базы данных, которое определяет физическую организацию данных, их типы и отношения между ними. </w:t>
      </w:r>
    </w:p>
    <w:p w14:paraId="73339DA0" w14:textId="77777777" w:rsidR="00C12701" w:rsidRPr="00C12701" w:rsidRDefault="00C12701" w:rsidP="00C1270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12701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Физическая модель данных IDEF1X состоит из следующих основных элементов:</w:t>
      </w:r>
    </w:p>
    <w:p w14:paraId="1E33020E" w14:textId="092CF790" w:rsidR="00C12701" w:rsidRPr="00C12701" w:rsidRDefault="00C12701" w:rsidP="003666A8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2701">
        <w:rPr>
          <w:rFonts w:ascii="Times New Roman" w:hAnsi="Times New Roman" w:cs="Times New Roman"/>
          <w:sz w:val="28"/>
          <w:szCs w:val="28"/>
        </w:rPr>
        <w:t>Сущности представляют отдельные объекты или концепции в системе, которые требуют хранения данных. Каждая сущность представляется прямоугольником с именем сущности внутри.</w:t>
      </w:r>
    </w:p>
    <w:p w14:paraId="25E2A18A" w14:textId="1D2209E9" w:rsidR="00C12701" w:rsidRPr="00C12701" w:rsidRDefault="00C12701" w:rsidP="003666A8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2701">
        <w:rPr>
          <w:rFonts w:ascii="Times New Roman" w:hAnsi="Times New Roman" w:cs="Times New Roman"/>
          <w:sz w:val="28"/>
          <w:szCs w:val="28"/>
        </w:rPr>
        <w:t>Атрибуты определяют характеристики или свойства сущностей. Они представлены овалами, связанными с соответствующей сущностью. Например, если у сущности "Сотрудник" есть атрибуты "Имя", "Фамилия" и "Дата рождения", то эти атрибуты будут связаны с сущностью "Сотрудник".</w:t>
      </w:r>
    </w:p>
    <w:p w14:paraId="025BE56E" w14:textId="3DE2E4C5" w:rsidR="00C12701" w:rsidRPr="008D5BE0" w:rsidRDefault="00C12701" w:rsidP="003666A8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2701">
        <w:rPr>
          <w:rFonts w:ascii="Times New Roman" w:hAnsi="Times New Roman" w:cs="Times New Roman"/>
          <w:sz w:val="28"/>
          <w:szCs w:val="28"/>
        </w:rPr>
        <w:t>Отношения определяют связи между с</w:t>
      </w:r>
      <w:r w:rsidRPr="008D5BE0">
        <w:rPr>
          <w:rFonts w:ascii="Times New Roman" w:hAnsi="Times New Roman" w:cs="Times New Roman"/>
          <w:sz w:val="28"/>
          <w:szCs w:val="28"/>
        </w:rPr>
        <w:t>ущностями. Они представлены линиями, соединяющими сущности, и имеют имя, которое описывает характер связи. Например, отношение "Работает в" может соединять сущности "Сотрудник" и "Отдел".</w:t>
      </w:r>
    </w:p>
    <w:p w14:paraId="1A7D6C94" w14:textId="446F2B17" w:rsidR="00C12701" w:rsidRPr="008D5BE0" w:rsidRDefault="00C12701" w:rsidP="003666A8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5BE0">
        <w:rPr>
          <w:rFonts w:ascii="Times New Roman" w:hAnsi="Times New Roman" w:cs="Times New Roman"/>
          <w:sz w:val="28"/>
          <w:szCs w:val="28"/>
        </w:rPr>
        <w:t>Ключи определяют уникальные идентификаторы для сущностей. Они могут быть первичными ключами (</w:t>
      </w:r>
      <w:proofErr w:type="spellStart"/>
      <w:r w:rsidRPr="008D5BE0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D5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BE0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8D5BE0">
        <w:rPr>
          <w:rFonts w:ascii="Times New Roman" w:hAnsi="Times New Roman" w:cs="Times New Roman"/>
          <w:sz w:val="28"/>
          <w:szCs w:val="28"/>
        </w:rPr>
        <w:t xml:space="preserve">), которые однозначно </w:t>
      </w:r>
      <w:r w:rsidRPr="008D5BE0">
        <w:rPr>
          <w:rFonts w:ascii="Times New Roman" w:hAnsi="Times New Roman" w:cs="Times New Roman"/>
          <w:sz w:val="28"/>
          <w:szCs w:val="28"/>
        </w:rPr>
        <w:lastRenderedPageBreak/>
        <w:t>идентифицируют каждую запись в таблице, или внешними ключами (</w:t>
      </w:r>
      <w:proofErr w:type="spellStart"/>
      <w:r w:rsidRPr="008D5BE0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8D5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BE0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8D5BE0">
        <w:rPr>
          <w:rFonts w:ascii="Times New Roman" w:hAnsi="Times New Roman" w:cs="Times New Roman"/>
          <w:sz w:val="28"/>
          <w:szCs w:val="28"/>
        </w:rPr>
        <w:t>), которые связывают записи в разных таблицах.</w:t>
      </w:r>
    </w:p>
    <w:p w14:paraId="58BB2569" w14:textId="77D4DCCE" w:rsidR="00C12701" w:rsidRPr="008D5BE0" w:rsidRDefault="00C12701" w:rsidP="003666A8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5BE0">
        <w:rPr>
          <w:rFonts w:ascii="Times New Roman" w:hAnsi="Times New Roman" w:cs="Times New Roman"/>
          <w:sz w:val="28"/>
          <w:szCs w:val="28"/>
        </w:rPr>
        <w:t>Ограничения определяют правила и условия, которые должны соблюдаться при взаимодействии с базой данных. Например, ограничение "NOT NULL" требует, чтобы определенное поле содержало значение, а ограничение "UNIQUE" требует, чтобы значения в поле были уникальными.</w:t>
      </w:r>
    </w:p>
    <w:p w14:paraId="1E970E1B" w14:textId="51DFB73E" w:rsidR="00C12701" w:rsidRDefault="00C12701" w:rsidP="00C1270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1270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качестве СУБД используется </w:t>
      </w:r>
      <w:r w:rsidR="004C59C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MSSQL</w:t>
      </w:r>
      <w:r w:rsidR="004C59C5" w:rsidRPr="004C59C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B80C5D6" w14:textId="5E45EB27" w:rsidR="00A07572" w:rsidRPr="006B16EC" w:rsidRDefault="00B52E5D" w:rsidP="006B16E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рисунке </w:t>
      </w:r>
      <w:r w:rsidR="000C2776">
        <w:rPr>
          <w:rFonts w:ascii="Times New Roman" w:eastAsiaTheme="minorEastAsia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6 представлена физическая модель БД.</w:t>
      </w:r>
    </w:p>
    <w:p w14:paraId="0D1200F4" w14:textId="3E67B468" w:rsidR="0089245D" w:rsidRPr="0095790A" w:rsidRDefault="00D75F9C" w:rsidP="0095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73694" wp14:editId="6F559A4A">
            <wp:extent cx="3400900" cy="38962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0B64" w14:textId="14F035A0" w:rsidR="001776B7" w:rsidRPr="006B16EC" w:rsidRDefault="0095790A" w:rsidP="006B16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2776">
        <w:rPr>
          <w:rFonts w:ascii="Times New Roman" w:hAnsi="Times New Roman" w:cs="Times New Roman"/>
          <w:sz w:val="28"/>
          <w:szCs w:val="28"/>
        </w:rPr>
        <w:t>2.</w:t>
      </w:r>
      <w:r w:rsidR="000F6CBA">
        <w:rPr>
          <w:rFonts w:ascii="Times New Roman" w:hAnsi="Times New Roman" w:cs="Times New Roman"/>
          <w:sz w:val="28"/>
          <w:szCs w:val="28"/>
        </w:rPr>
        <w:t>6</w:t>
      </w:r>
      <w:r w:rsidRPr="00E16623">
        <w:rPr>
          <w:rFonts w:ascii="Times New Roman" w:hAnsi="Times New Roman" w:cs="Times New Roman"/>
          <w:sz w:val="28"/>
          <w:szCs w:val="28"/>
        </w:rPr>
        <w:t xml:space="preserve"> – </w:t>
      </w:r>
      <w:r w:rsidR="000F6CBA">
        <w:rPr>
          <w:rFonts w:ascii="Times New Roman" w:hAnsi="Times New Roman" w:cs="Times New Roman"/>
          <w:sz w:val="28"/>
          <w:szCs w:val="28"/>
        </w:rPr>
        <w:t>Физическая модель</w:t>
      </w:r>
    </w:p>
    <w:p w14:paraId="2ADA87DD" w14:textId="070303BF" w:rsidR="00595E91" w:rsidRPr="00595E91" w:rsidRDefault="00595E91" w:rsidP="00595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E91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63BE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95E91">
        <w:rPr>
          <w:rFonts w:ascii="Times New Roman" w:hAnsi="Times New Roman" w:cs="Times New Roman"/>
          <w:sz w:val="28"/>
          <w:szCs w:val="28"/>
        </w:rPr>
        <w:t xml:space="preserve"> перечислены поля отношений «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5E91">
        <w:rPr>
          <w:rFonts w:ascii="Times New Roman" w:hAnsi="Times New Roman" w:cs="Times New Roman"/>
          <w:sz w:val="28"/>
          <w:szCs w:val="28"/>
        </w:rPr>
        <w:t>».</w:t>
      </w:r>
    </w:p>
    <w:p w14:paraId="1C9AE60E" w14:textId="1535BAD6" w:rsidR="00595E91" w:rsidRPr="00595E91" w:rsidRDefault="00595E91" w:rsidP="00595E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5E91">
        <w:rPr>
          <w:rFonts w:ascii="Times New Roman" w:hAnsi="Times New Roman" w:cs="Times New Roman"/>
          <w:sz w:val="28"/>
          <w:szCs w:val="28"/>
        </w:rPr>
        <w:t>Таблица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3BEA">
        <w:rPr>
          <w:rFonts w:ascii="Times New Roman" w:hAnsi="Times New Roman" w:cs="Times New Roman"/>
          <w:sz w:val="28"/>
          <w:szCs w:val="28"/>
        </w:rPr>
        <w:t>2.</w:t>
      </w:r>
      <w:r w:rsidRPr="00595E91">
        <w:rPr>
          <w:rFonts w:ascii="Times New Roman" w:hAnsi="Times New Roman" w:cs="Times New Roman"/>
          <w:sz w:val="28"/>
          <w:szCs w:val="28"/>
        </w:rPr>
        <w:t>4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95E91">
        <w:rPr>
          <w:rFonts w:ascii="Times New Roman" w:hAnsi="Times New Roman" w:cs="Times New Roman"/>
          <w:sz w:val="28"/>
          <w:szCs w:val="28"/>
        </w:rPr>
        <w:t>Поля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5E91">
        <w:rPr>
          <w:rFonts w:ascii="Times New Roman" w:hAnsi="Times New Roman" w:cs="Times New Roman"/>
          <w:sz w:val="28"/>
          <w:szCs w:val="28"/>
        </w:rPr>
        <w:t>отношений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126"/>
      </w:tblGrid>
      <w:tr w:rsidR="00595E91" w:rsidRPr="00595E91" w14:paraId="0793517A" w14:textId="77777777" w:rsidTr="00E16623">
        <w:tc>
          <w:tcPr>
            <w:tcW w:w="2830" w:type="dxa"/>
          </w:tcPr>
          <w:p w14:paraId="1A840584" w14:textId="77777777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Содержание атрибута</w:t>
            </w:r>
          </w:p>
        </w:tc>
        <w:tc>
          <w:tcPr>
            <w:tcW w:w="3119" w:type="dxa"/>
          </w:tcPr>
          <w:p w14:paraId="55D45532" w14:textId="77777777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2126" w:type="dxa"/>
          </w:tcPr>
          <w:p w14:paraId="4DD53A80" w14:textId="77777777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595E91" w:rsidRPr="00595E91" w14:paraId="0FBEABF4" w14:textId="77777777" w:rsidTr="00E16623">
        <w:tc>
          <w:tcPr>
            <w:tcW w:w="2830" w:type="dxa"/>
          </w:tcPr>
          <w:p w14:paraId="39A964AD" w14:textId="0B127CAA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119" w:type="dxa"/>
          </w:tcPr>
          <w:p w14:paraId="328812E5" w14:textId="0BD6ED9C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</w:tcPr>
          <w:p w14:paraId="2949B110" w14:textId="77777777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95E91" w:rsidRPr="00595E91" w14:paraId="3D9AC924" w14:textId="77777777" w:rsidTr="00E16623">
        <w:tc>
          <w:tcPr>
            <w:tcW w:w="2830" w:type="dxa"/>
          </w:tcPr>
          <w:p w14:paraId="20D76A03" w14:textId="2745C0CC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3119" w:type="dxa"/>
          </w:tcPr>
          <w:p w14:paraId="030ABBAD" w14:textId="09145F62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2126" w:type="dxa"/>
          </w:tcPr>
          <w:p w14:paraId="4DCE935E" w14:textId="0E9F338F" w:rsidR="00595E91" w:rsidRPr="00310764" w:rsidRDefault="00310764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595E91" w:rsidRPr="00595E91" w14:paraId="168D4258" w14:textId="77777777" w:rsidTr="00E16623">
        <w:tc>
          <w:tcPr>
            <w:tcW w:w="2830" w:type="dxa"/>
          </w:tcPr>
          <w:p w14:paraId="76234377" w14:textId="14A93743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19" w:type="dxa"/>
          </w:tcPr>
          <w:p w14:paraId="41E020D2" w14:textId="2274362D" w:rsidR="00595E91" w:rsidRPr="00595E91" w:rsidRDefault="00595E91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126" w:type="dxa"/>
          </w:tcPr>
          <w:p w14:paraId="4E57E40B" w14:textId="727B83A0" w:rsidR="00595E91" w:rsidRPr="00310764" w:rsidRDefault="00310764" w:rsidP="00595E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</w:tbl>
    <w:p w14:paraId="6901A6F3" w14:textId="38C13DE0" w:rsidR="00C62AB7" w:rsidRDefault="00C62AB7" w:rsidP="00C62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E91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63BEA">
        <w:rPr>
          <w:rFonts w:ascii="Times New Roman" w:hAnsi="Times New Roman" w:cs="Times New Roman"/>
          <w:sz w:val="28"/>
          <w:szCs w:val="28"/>
        </w:rPr>
        <w:t>2.</w:t>
      </w:r>
      <w:r w:rsidRPr="00C62AB7">
        <w:rPr>
          <w:rFonts w:ascii="Times New Roman" w:hAnsi="Times New Roman" w:cs="Times New Roman"/>
          <w:sz w:val="28"/>
          <w:szCs w:val="28"/>
        </w:rPr>
        <w:t>5</w:t>
      </w:r>
      <w:r w:rsidRPr="00595E91">
        <w:rPr>
          <w:rFonts w:ascii="Times New Roman" w:hAnsi="Times New Roman" w:cs="Times New Roman"/>
          <w:sz w:val="28"/>
          <w:szCs w:val="28"/>
        </w:rPr>
        <w:t xml:space="preserve"> перечислены поля отношений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95E91">
        <w:rPr>
          <w:rFonts w:ascii="Times New Roman" w:hAnsi="Times New Roman" w:cs="Times New Roman"/>
          <w:sz w:val="28"/>
          <w:szCs w:val="28"/>
        </w:rPr>
        <w:t>».</w:t>
      </w:r>
    </w:p>
    <w:p w14:paraId="03A54F10" w14:textId="77777777" w:rsidR="00044DBE" w:rsidRPr="00595E91" w:rsidRDefault="00044DBE" w:rsidP="00C62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EB614" w14:textId="1C1A0DB5" w:rsidR="00C62AB7" w:rsidRPr="00595E91" w:rsidRDefault="00C62AB7" w:rsidP="00C62A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5E91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3BE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95E91">
        <w:rPr>
          <w:rFonts w:ascii="Times New Roman" w:hAnsi="Times New Roman" w:cs="Times New Roman"/>
          <w:sz w:val="28"/>
          <w:szCs w:val="28"/>
        </w:rPr>
        <w:t>Поля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5E91">
        <w:rPr>
          <w:rFonts w:ascii="Times New Roman" w:hAnsi="Times New Roman" w:cs="Times New Roman"/>
          <w:sz w:val="28"/>
          <w:szCs w:val="28"/>
        </w:rPr>
        <w:t>отношений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126"/>
      </w:tblGrid>
      <w:tr w:rsidR="00C62AB7" w:rsidRPr="00595E91" w14:paraId="13445018" w14:textId="77777777" w:rsidTr="00E16623">
        <w:tc>
          <w:tcPr>
            <w:tcW w:w="2830" w:type="dxa"/>
          </w:tcPr>
          <w:p w14:paraId="554C1C7E" w14:textId="77777777" w:rsidR="00C62AB7" w:rsidRPr="00595E91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Содержание атрибута</w:t>
            </w:r>
          </w:p>
        </w:tc>
        <w:tc>
          <w:tcPr>
            <w:tcW w:w="3119" w:type="dxa"/>
          </w:tcPr>
          <w:p w14:paraId="63EDF818" w14:textId="77777777" w:rsidR="00C62AB7" w:rsidRPr="00595E91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2126" w:type="dxa"/>
          </w:tcPr>
          <w:p w14:paraId="3B53A742" w14:textId="77777777" w:rsidR="00C62AB7" w:rsidRPr="00595E91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C62AB7" w:rsidRPr="00595E91" w14:paraId="70A4588E" w14:textId="77777777" w:rsidTr="00E16623">
        <w:tc>
          <w:tcPr>
            <w:tcW w:w="2830" w:type="dxa"/>
          </w:tcPr>
          <w:p w14:paraId="3EC15647" w14:textId="0733B667" w:rsidR="00C62AB7" w:rsidRPr="00595E91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3119" w:type="dxa"/>
          </w:tcPr>
          <w:p w14:paraId="1A17A60E" w14:textId="77777777" w:rsidR="00C62AB7" w:rsidRPr="00595E91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</w:tcPr>
          <w:p w14:paraId="184A2CC6" w14:textId="77777777" w:rsidR="00C62AB7" w:rsidRPr="00595E91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62AB7" w:rsidRPr="00595E91" w14:paraId="1C6CAE88" w14:textId="77777777" w:rsidTr="00E16623">
        <w:tc>
          <w:tcPr>
            <w:tcW w:w="2830" w:type="dxa"/>
          </w:tcPr>
          <w:p w14:paraId="6BE63B5D" w14:textId="02595FBB" w:rsidR="00C62AB7" w:rsidRPr="00C62AB7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3119" w:type="dxa"/>
          </w:tcPr>
          <w:p w14:paraId="7A8061AE" w14:textId="59BA512E" w:rsidR="00C62AB7" w:rsidRPr="00595E91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2A305D01" w14:textId="77777777" w:rsidR="00C62AB7" w:rsidRPr="00310764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C62AB7" w:rsidRPr="00595E91" w14:paraId="02ECFECB" w14:textId="77777777" w:rsidTr="00E16623">
        <w:tc>
          <w:tcPr>
            <w:tcW w:w="2830" w:type="dxa"/>
          </w:tcPr>
          <w:p w14:paraId="10704F9B" w14:textId="45C41459" w:rsidR="00C62AB7" w:rsidRPr="00595E91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3119" w:type="dxa"/>
          </w:tcPr>
          <w:p w14:paraId="3FAAA9A0" w14:textId="498F89FD" w:rsidR="00C62AB7" w:rsidRPr="00595E91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126" w:type="dxa"/>
          </w:tcPr>
          <w:p w14:paraId="113A416F" w14:textId="77777777" w:rsidR="00C62AB7" w:rsidRPr="00310764" w:rsidRDefault="00C62AB7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C34558" w:rsidRPr="00595E91" w14:paraId="7EC2E8B2" w14:textId="77777777" w:rsidTr="00E16623">
        <w:tc>
          <w:tcPr>
            <w:tcW w:w="2830" w:type="dxa"/>
          </w:tcPr>
          <w:p w14:paraId="677E685D" w14:textId="7C0C538C" w:rsidR="00C34558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9" w:type="dxa"/>
          </w:tcPr>
          <w:p w14:paraId="7776B31D" w14:textId="58CFA0F6" w:rsidR="00C34558" w:rsidRPr="00C34558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126" w:type="dxa"/>
          </w:tcPr>
          <w:p w14:paraId="1FC25EFE" w14:textId="0F70928E" w:rsidR="00C34558" w:rsidRPr="00310764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</w:tr>
      <w:tr w:rsidR="00C34558" w:rsidRPr="00595E91" w14:paraId="6B34253B" w14:textId="77777777" w:rsidTr="00E16623">
        <w:tc>
          <w:tcPr>
            <w:tcW w:w="2830" w:type="dxa"/>
          </w:tcPr>
          <w:p w14:paraId="44B59D48" w14:textId="6D2C1501" w:rsidR="00C34558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9" w:type="dxa"/>
          </w:tcPr>
          <w:p w14:paraId="065FB311" w14:textId="70CEF15C" w:rsidR="00C34558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QuantityInStock</w:t>
            </w:r>
            <w:proofErr w:type="spellEnd"/>
          </w:p>
        </w:tc>
        <w:tc>
          <w:tcPr>
            <w:tcW w:w="2126" w:type="dxa"/>
          </w:tcPr>
          <w:p w14:paraId="206559D6" w14:textId="4AF48084" w:rsidR="00C34558" w:rsidRPr="00310764" w:rsidRDefault="00C34558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6FAD0A66" w14:textId="61318200" w:rsidR="00A10880" w:rsidRPr="00595E91" w:rsidRDefault="00A10880" w:rsidP="00A10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E91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63BEA">
        <w:rPr>
          <w:rFonts w:ascii="Times New Roman" w:hAnsi="Times New Roman" w:cs="Times New Roman"/>
          <w:sz w:val="28"/>
          <w:szCs w:val="28"/>
        </w:rPr>
        <w:t>2.</w:t>
      </w:r>
      <w:r w:rsidRPr="00A10880">
        <w:rPr>
          <w:rFonts w:ascii="Times New Roman" w:hAnsi="Times New Roman" w:cs="Times New Roman"/>
          <w:sz w:val="28"/>
          <w:szCs w:val="28"/>
        </w:rPr>
        <w:t>6</w:t>
      </w:r>
      <w:r w:rsidRPr="00595E91">
        <w:rPr>
          <w:rFonts w:ascii="Times New Roman" w:hAnsi="Times New Roman" w:cs="Times New Roman"/>
          <w:sz w:val="28"/>
          <w:szCs w:val="28"/>
        </w:rPr>
        <w:t xml:space="preserve"> перечислены поля отношений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InventoryOperation</w:t>
      </w:r>
      <w:proofErr w:type="spellEnd"/>
      <w:r w:rsidRPr="00595E91">
        <w:rPr>
          <w:rFonts w:ascii="Times New Roman" w:hAnsi="Times New Roman" w:cs="Times New Roman"/>
          <w:sz w:val="28"/>
          <w:szCs w:val="28"/>
        </w:rPr>
        <w:t>».</w:t>
      </w:r>
    </w:p>
    <w:p w14:paraId="5C74EACE" w14:textId="41256161" w:rsidR="00A10880" w:rsidRPr="00595E91" w:rsidRDefault="00A10880" w:rsidP="00A108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5E91">
        <w:rPr>
          <w:rFonts w:ascii="Times New Roman" w:hAnsi="Times New Roman" w:cs="Times New Roman"/>
          <w:sz w:val="28"/>
          <w:szCs w:val="28"/>
        </w:rPr>
        <w:t>Таблица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3BE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95E91">
        <w:rPr>
          <w:rFonts w:ascii="Times New Roman" w:hAnsi="Times New Roman" w:cs="Times New Roman"/>
          <w:sz w:val="28"/>
          <w:szCs w:val="28"/>
        </w:rPr>
        <w:t>Поля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5E91">
        <w:rPr>
          <w:rFonts w:ascii="Times New Roman" w:hAnsi="Times New Roman" w:cs="Times New Roman"/>
          <w:sz w:val="28"/>
          <w:szCs w:val="28"/>
        </w:rPr>
        <w:t>отношений</w:t>
      </w:r>
      <w:r w:rsidRPr="00595E9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52270A">
        <w:rPr>
          <w:rFonts w:ascii="Times New Roman" w:hAnsi="Times New Roman" w:cs="Times New Roman"/>
          <w:sz w:val="28"/>
          <w:szCs w:val="28"/>
          <w:lang w:val="en-US"/>
        </w:rPr>
        <w:t>InventoryOperation</w:t>
      </w:r>
      <w:proofErr w:type="spellEnd"/>
      <w:r w:rsidRPr="00595E9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126"/>
      </w:tblGrid>
      <w:tr w:rsidR="00A10880" w:rsidRPr="00595E91" w14:paraId="3B3731A5" w14:textId="77777777" w:rsidTr="00E16623">
        <w:tc>
          <w:tcPr>
            <w:tcW w:w="2830" w:type="dxa"/>
          </w:tcPr>
          <w:p w14:paraId="0C60D581" w14:textId="77777777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Содержание атрибута</w:t>
            </w:r>
          </w:p>
        </w:tc>
        <w:tc>
          <w:tcPr>
            <w:tcW w:w="3119" w:type="dxa"/>
          </w:tcPr>
          <w:p w14:paraId="79EB6238" w14:textId="77777777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2126" w:type="dxa"/>
          </w:tcPr>
          <w:p w14:paraId="5623EC90" w14:textId="77777777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10880" w:rsidRPr="00595E91" w14:paraId="41878A70" w14:textId="77777777" w:rsidTr="00E16623">
        <w:tc>
          <w:tcPr>
            <w:tcW w:w="2830" w:type="dxa"/>
          </w:tcPr>
          <w:p w14:paraId="4F785EE8" w14:textId="27DCD914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3119" w:type="dxa"/>
          </w:tcPr>
          <w:p w14:paraId="57DDCD8F" w14:textId="77777777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</w:tcPr>
          <w:p w14:paraId="7323DAA3" w14:textId="77777777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E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595E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0880" w:rsidRPr="00595E91" w14:paraId="1F7242F1" w14:textId="77777777" w:rsidTr="00E16623">
        <w:tc>
          <w:tcPr>
            <w:tcW w:w="2830" w:type="dxa"/>
          </w:tcPr>
          <w:p w14:paraId="07D6C1D5" w14:textId="700D7F63" w:rsidR="00A10880" w:rsidRPr="00C62AB7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9" w:type="dxa"/>
          </w:tcPr>
          <w:p w14:paraId="54D6C55F" w14:textId="32A63D1A" w:rsidR="00A10880" w:rsidRPr="00A10880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2126" w:type="dxa"/>
          </w:tcPr>
          <w:p w14:paraId="4E5EA1CE" w14:textId="77777777" w:rsidR="00A10880" w:rsidRPr="00310764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A10880" w:rsidRPr="00595E91" w14:paraId="198563FE" w14:textId="77777777" w:rsidTr="00E16623">
        <w:tc>
          <w:tcPr>
            <w:tcW w:w="2830" w:type="dxa"/>
          </w:tcPr>
          <w:p w14:paraId="7D7EC8A0" w14:textId="25D1676E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3119" w:type="dxa"/>
          </w:tcPr>
          <w:p w14:paraId="03E3A15B" w14:textId="1008CCAD" w:rsidR="00A10880" w:rsidRPr="00595E91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126" w:type="dxa"/>
          </w:tcPr>
          <w:p w14:paraId="4EB1E405" w14:textId="77777777" w:rsidR="00A10880" w:rsidRPr="00310764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A10880" w:rsidRPr="00595E91" w14:paraId="65180D47" w14:textId="77777777" w:rsidTr="00E16623">
        <w:tc>
          <w:tcPr>
            <w:tcW w:w="2830" w:type="dxa"/>
          </w:tcPr>
          <w:p w14:paraId="3C1B6FDB" w14:textId="285E3FFB" w:rsidR="00A10880" w:rsidRPr="00A10880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3119" w:type="dxa"/>
          </w:tcPr>
          <w:p w14:paraId="039F0BE4" w14:textId="52AB772D" w:rsidR="00A10880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OperationType</w:t>
            </w:r>
            <w:proofErr w:type="spellEnd"/>
          </w:p>
        </w:tc>
        <w:tc>
          <w:tcPr>
            <w:tcW w:w="2126" w:type="dxa"/>
          </w:tcPr>
          <w:p w14:paraId="0797C974" w14:textId="42A54999" w:rsidR="00A10880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</w:tr>
      <w:tr w:rsidR="00A10880" w:rsidRPr="00595E91" w14:paraId="1754E642" w14:textId="77777777" w:rsidTr="00E16623">
        <w:tc>
          <w:tcPr>
            <w:tcW w:w="2830" w:type="dxa"/>
          </w:tcPr>
          <w:p w14:paraId="2D59C863" w14:textId="015A5683" w:rsidR="00A10880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9" w:type="dxa"/>
          </w:tcPr>
          <w:p w14:paraId="686951E2" w14:textId="114BDE0A" w:rsidR="00A10880" w:rsidRPr="00C34558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26" w:type="dxa"/>
          </w:tcPr>
          <w:p w14:paraId="2B7735BA" w14:textId="027D1CB4" w:rsidR="00A10880" w:rsidRPr="00310764" w:rsidRDefault="00A10880" w:rsidP="00E16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</w:tr>
    </w:tbl>
    <w:p w14:paraId="3632B381" w14:textId="70B2DB4B" w:rsidR="00743399" w:rsidRDefault="00743399" w:rsidP="00743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33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Результатом проектирования информационного обеспечения системы является построение логической и физической моделей БД.</w:t>
      </w:r>
    </w:p>
    <w:p w14:paraId="28AB791E" w14:textId="77777777" w:rsidR="0093052D" w:rsidRDefault="0093052D" w:rsidP="00743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D5DE83" w14:textId="66B67BAE" w:rsidR="00653D32" w:rsidRPr="009F0423" w:rsidRDefault="00653D32" w:rsidP="00383782">
      <w:pPr>
        <w:pStyle w:val="2"/>
        <w:jc w:val="both"/>
        <w:rPr>
          <w:b/>
          <w:bCs/>
        </w:rPr>
      </w:pPr>
      <w:bookmarkStart w:id="30" w:name="_Toc196241810"/>
      <w:r w:rsidRPr="00CA4872">
        <w:rPr>
          <w:b/>
          <w:bCs/>
        </w:rPr>
        <w:t>2.</w:t>
      </w:r>
      <w:r w:rsidR="0093052D">
        <w:rPr>
          <w:b/>
          <w:bCs/>
        </w:rPr>
        <w:t>9</w:t>
      </w:r>
      <w:r w:rsidRPr="00CA4872">
        <w:rPr>
          <w:b/>
          <w:bCs/>
        </w:rPr>
        <w:t xml:space="preserve"> </w:t>
      </w:r>
      <w:r w:rsidR="009F0423">
        <w:rPr>
          <w:b/>
          <w:bCs/>
        </w:rPr>
        <w:t>Архитектура системы</w:t>
      </w:r>
      <w:bookmarkEnd w:id="30"/>
    </w:p>
    <w:p w14:paraId="78ED4519" w14:textId="3B9559B4" w:rsidR="002B7B10" w:rsidRDefault="002B7B10" w:rsidP="00743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8C7478" w14:textId="21CE041F" w:rsidR="008B38A6" w:rsidRPr="008B38A6" w:rsidRDefault="008B38A6" w:rsidP="008B38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sz w:val="28"/>
          <w:szCs w:val="28"/>
        </w:rPr>
        <w:t xml:space="preserve">Разработка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Pr="008B38A6">
        <w:rPr>
          <w:rFonts w:ascii="Times New Roman" w:hAnsi="Times New Roman" w:cs="Times New Roman"/>
          <w:sz w:val="28"/>
          <w:szCs w:val="28"/>
        </w:rPr>
        <w:t xml:space="preserve"> подводит к использованию шаблона проектирования </w:t>
      </w:r>
      <w:r w:rsidRPr="008B38A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38A6">
        <w:rPr>
          <w:rFonts w:ascii="Times New Roman" w:hAnsi="Times New Roman" w:cs="Times New Roman"/>
          <w:sz w:val="28"/>
          <w:szCs w:val="28"/>
        </w:rPr>
        <w:t>, суть которого сводится к разделению модели данных, графического интерфейса и бизнес-логики.</w:t>
      </w:r>
    </w:p>
    <w:p w14:paraId="6B9F2647" w14:textId="3394A2FA" w:rsidR="008B38A6" w:rsidRDefault="003041ED" w:rsidP="00743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4679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 представлена диаграмма размещения системы.</w:t>
      </w:r>
    </w:p>
    <w:p w14:paraId="76DA55B4" w14:textId="05028584" w:rsidR="003041ED" w:rsidRPr="003624D7" w:rsidRDefault="003041ED" w:rsidP="00362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ins w:id="31" w:author="Егор Лонгортов" w:date="2023-05-31T17:43:00Z">
        <w:r w:rsidRPr="003624D7">
          <w:rPr>
            <w:rFonts w:ascii="Times New Roman" w:hAnsi="Times New Roman" w:cs="Times New Roman"/>
            <w:noProof/>
            <w:sz w:val="28"/>
            <w:szCs w:val="28"/>
            <w:lang w:val="en-US"/>
          </w:rPr>
          <w:lastRenderedPageBreak/>
          <w:drawing>
            <wp:inline distT="0" distB="0" distL="0" distR="0" wp14:anchorId="54C14B7B" wp14:editId="16799E87">
              <wp:extent cx="5943600" cy="1924685"/>
              <wp:effectExtent l="0" t="0" r="0" b="0"/>
              <wp:docPr id="18" name="Рисунок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924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C8C815" w14:textId="0D5E09C9" w:rsidR="003624D7" w:rsidRPr="003F5B1B" w:rsidRDefault="003F5B1B" w:rsidP="00362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624D7" w:rsidRPr="003F5B1B">
        <w:rPr>
          <w:rFonts w:ascii="Times New Roman" w:hAnsi="Times New Roman" w:cs="Times New Roman"/>
          <w:sz w:val="28"/>
          <w:szCs w:val="28"/>
        </w:rPr>
        <w:t xml:space="preserve"> </w:t>
      </w:r>
      <w:r w:rsidR="004679BF">
        <w:rPr>
          <w:rFonts w:ascii="Times New Roman" w:hAnsi="Times New Roman" w:cs="Times New Roman"/>
          <w:sz w:val="28"/>
          <w:szCs w:val="28"/>
        </w:rPr>
        <w:t>2.</w:t>
      </w:r>
      <w:r w:rsidR="003624D7" w:rsidRPr="003F5B1B">
        <w:rPr>
          <w:rFonts w:ascii="Times New Roman" w:hAnsi="Times New Roman" w:cs="Times New Roman"/>
          <w:sz w:val="28"/>
          <w:szCs w:val="28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иаграмма размещения системы</w:t>
      </w:r>
    </w:p>
    <w:p w14:paraId="5A9E971B" w14:textId="78BB84A4" w:rsidR="003617B7" w:rsidRDefault="003617B7" w:rsidP="003617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4679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 изображена диаграмма компонентов системы.</w:t>
      </w:r>
    </w:p>
    <w:p w14:paraId="45E0423D" w14:textId="0BF792F9" w:rsidR="003F5B1B" w:rsidRPr="00DC47DE" w:rsidRDefault="00DC47DE" w:rsidP="00362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ins w:id="32" w:author="Егор Лонгортов" w:date="2023-05-31T17:53:00Z">
        <w:r w:rsidRPr="00DC47DE">
          <w:rPr>
            <w:rFonts w:ascii="Times New Roman" w:hAnsi="Times New Roman" w:cs="Times New Roman"/>
            <w:noProof/>
            <w:sz w:val="28"/>
            <w:szCs w:val="28"/>
            <w:lang w:val="en-US"/>
          </w:rPr>
          <w:drawing>
            <wp:inline distT="0" distB="0" distL="0" distR="0" wp14:anchorId="72081498" wp14:editId="73AE9784">
              <wp:extent cx="4149090" cy="3057855"/>
              <wp:effectExtent l="0" t="0" r="0" b="0"/>
              <wp:docPr id="19" name="Рисунок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8104" b="43334"/>
                      <a:stretch/>
                    </pic:blipFill>
                    <pic:spPr bwMode="auto">
                      <a:xfrm>
                        <a:off x="0" y="0"/>
                        <a:ext cx="4161949" cy="3067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3CE2337" w14:textId="40CDF25F" w:rsidR="00DC47DE" w:rsidRPr="00E16623" w:rsidRDefault="00DC47DE" w:rsidP="00362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79BF">
        <w:rPr>
          <w:rFonts w:ascii="Times New Roman" w:hAnsi="Times New Roman" w:cs="Times New Roman"/>
          <w:sz w:val="28"/>
          <w:szCs w:val="28"/>
        </w:rPr>
        <w:t>2.</w:t>
      </w:r>
      <w:r w:rsidRPr="00E16623">
        <w:rPr>
          <w:rFonts w:ascii="Times New Roman" w:hAnsi="Times New Roman" w:cs="Times New Roman"/>
          <w:sz w:val="28"/>
          <w:szCs w:val="28"/>
        </w:rPr>
        <w:t>8 – Диаграмма компонентов системы</w:t>
      </w:r>
    </w:p>
    <w:p w14:paraId="29B05748" w14:textId="77777777" w:rsidR="00320560" w:rsidRPr="00687921" w:rsidRDefault="00320560" w:rsidP="00DC47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14:paraId="2906740B" w14:textId="19620DBA" w:rsidR="00010D8D" w:rsidRPr="009F0423" w:rsidRDefault="00010D8D" w:rsidP="00383782">
      <w:pPr>
        <w:pStyle w:val="2"/>
        <w:jc w:val="both"/>
        <w:rPr>
          <w:b/>
          <w:bCs/>
        </w:rPr>
      </w:pPr>
      <w:bookmarkStart w:id="33" w:name="_Toc196241811"/>
      <w:r w:rsidRPr="00CA4872">
        <w:rPr>
          <w:b/>
          <w:bCs/>
        </w:rPr>
        <w:t>2.</w:t>
      </w:r>
      <w:r w:rsidR="0093052D">
        <w:rPr>
          <w:b/>
          <w:bCs/>
        </w:rPr>
        <w:t>10</w:t>
      </w:r>
      <w:r w:rsidRPr="00CA4872">
        <w:rPr>
          <w:b/>
          <w:bCs/>
        </w:rPr>
        <w:t xml:space="preserve"> </w:t>
      </w:r>
      <w:r>
        <w:rPr>
          <w:b/>
          <w:bCs/>
        </w:rPr>
        <w:t>Разработка моделей системы</w:t>
      </w:r>
      <w:bookmarkEnd w:id="33"/>
    </w:p>
    <w:p w14:paraId="34396917" w14:textId="10DA54F5" w:rsidR="00DC47DE" w:rsidRDefault="00DC47DE" w:rsidP="00DC47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14:paraId="2FC2468F" w14:textId="2E26BB2D" w:rsidR="003874EC" w:rsidRDefault="003874EC" w:rsidP="00387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EC">
        <w:rPr>
          <w:rFonts w:ascii="Times New Roman" w:hAnsi="Times New Roman" w:cs="Times New Roman"/>
          <w:sz w:val="28"/>
          <w:szCs w:val="28"/>
        </w:rPr>
        <w:t xml:space="preserve">Описание таблиц базы данных в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Pr="003874EC">
        <w:rPr>
          <w:rFonts w:ascii="Times New Roman" w:hAnsi="Times New Roman" w:cs="Times New Roman"/>
          <w:sz w:val="28"/>
          <w:szCs w:val="28"/>
        </w:rPr>
        <w:t xml:space="preserve"> происходит через компонент </w:t>
      </w:r>
      <w:r w:rsidRPr="003874E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874EC">
        <w:rPr>
          <w:rFonts w:ascii="Times New Roman" w:hAnsi="Times New Roman" w:cs="Times New Roman"/>
          <w:sz w:val="28"/>
          <w:szCs w:val="28"/>
        </w:rPr>
        <w:t>. Каждой таблице соответствует модель. Диаграмма классов представлена на рисунке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D1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874EC">
        <w:rPr>
          <w:rFonts w:ascii="Times New Roman" w:hAnsi="Times New Roman" w:cs="Times New Roman"/>
          <w:sz w:val="28"/>
          <w:szCs w:val="28"/>
        </w:rPr>
        <w:t>.</w:t>
      </w:r>
    </w:p>
    <w:p w14:paraId="4B094333" w14:textId="77777777" w:rsidR="00EA4440" w:rsidRDefault="00257037" w:rsidP="002570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70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FAD7C9" wp14:editId="0E34E8C7">
            <wp:extent cx="3648584" cy="3200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7DBE" w14:textId="73128F73" w:rsidR="00257037" w:rsidRPr="00320560" w:rsidRDefault="00EA4440" w:rsidP="002570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57037" w:rsidRPr="00E16623">
        <w:rPr>
          <w:rFonts w:ascii="Times New Roman" w:hAnsi="Times New Roman" w:cs="Times New Roman"/>
          <w:sz w:val="28"/>
          <w:szCs w:val="28"/>
        </w:rPr>
        <w:t xml:space="preserve"> </w:t>
      </w:r>
      <w:r w:rsidR="00122D1A">
        <w:rPr>
          <w:rFonts w:ascii="Times New Roman" w:hAnsi="Times New Roman" w:cs="Times New Roman"/>
          <w:sz w:val="28"/>
          <w:szCs w:val="28"/>
        </w:rPr>
        <w:t>2.</w:t>
      </w:r>
      <w:r w:rsidR="00257037" w:rsidRPr="00E16623">
        <w:rPr>
          <w:rFonts w:ascii="Times New Roman" w:hAnsi="Times New Roman" w:cs="Times New Roman"/>
          <w:sz w:val="28"/>
          <w:szCs w:val="28"/>
        </w:rPr>
        <w:t xml:space="preserve">9 – </w:t>
      </w:r>
      <w:r w:rsidR="00320560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200FBF4A" w14:textId="33D9BDAD" w:rsidR="00657C85" w:rsidRPr="00657C85" w:rsidRDefault="00657C85" w:rsidP="00657C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657C85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Компонент </w:t>
      </w:r>
      <w:proofErr w:type="spellStart"/>
      <w:r w:rsidRPr="00657C85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View</w:t>
      </w:r>
      <w:proofErr w:type="spellEnd"/>
      <w:r w:rsidRPr="00657C85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позволяет отображать контент через шаблоны – HTML-страницы.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Не считая страниц с регистрацией и авторизацией всего страниц </w:t>
      </w:r>
      <w:r w:rsidR="00E62889" w:rsidRPr="00E16623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.</w:t>
      </w:r>
    </w:p>
    <w:p w14:paraId="35388567" w14:textId="56DDB436" w:rsidR="00657C85" w:rsidRDefault="00657C85" w:rsidP="00657C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657C85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Описание страниц производилось через HTML – язык гипертекстовой разметки, CSS – каскадные таблицы стилей.</w:t>
      </w:r>
    </w:p>
    <w:p w14:paraId="53FFCC05" w14:textId="4E0B76FC" w:rsidR="00E62889" w:rsidRDefault="00343C5F" w:rsidP="0095114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343C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Диаграмма класса шаблонов продемонстрирована на рисунке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 w:rsidR="002501AD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10.</w:t>
      </w:r>
    </w:p>
    <w:p w14:paraId="3CDB66FF" w14:textId="1742B476" w:rsidR="00DD0DA1" w:rsidRPr="00E62889" w:rsidRDefault="00E62889" w:rsidP="00E628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28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330907" wp14:editId="664DBB93">
            <wp:extent cx="5242560" cy="346576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79" t="4311" b="7853"/>
                    <a:stretch/>
                  </pic:blipFill>
                  <pic:spPr bwMode="auto">
                    <a:xfrm>
                      <a:off x="0" y="0"/>
                      <a:ext cx="5257225" cy="347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1C1C5" w14:textId="60723E5B" w:rsidR="00E62889" w:rsidRPr="00E16623" w:rsidRDefault="00E62889" w:rsidP="00E628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01AD">
        <w:rPr>
          <w:rFonts w:ascii="Times New Roman" w:hAnsi="Times New Roman" w:cs="Times New Roman"/>
          <w:sz w:val="28"/>
          <w:szCs w:val="28"/>
        </w:rPr>
        <w:t>2.</w:t>
      </w:r>
      <w:r w:rsidRPr="00E16623">
        <w:rPr>
          <w:rFonts w:ascii="Times New Roman" w:hAnsi="Times New Roman" w:cs="Times New Roman"/>
          <w:sz w:val="28"/>
          <w:szCs w:val="28"/>
        </w:rPr>
        <w:t>10 – Диаграмма класса шаблонов</w:t>
      </w:r>
    </w:p>
    <w:p w14:paraId="4741635F" w14:textId="6D26D15B" w:rsidR="00953F6C" w:rsidRPr="00953F6C" w:rsidRDefault="00953F6C" w:rsidP="00953F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lastRenderedPageBreak/>
        <w:t xml:space="preserve">Через компонент </w:t>
      </w:r>
      <w:proofErr w:type="spellStart"/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Controller</w:t>
      </w:r>
      <w:proofErr w:type="spellEnd"/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происходит исполнение бизнес-логики посредством взаимодействия с модулями </w:t>
      </w:r>
      <w:proofErr w:type="spellStart"/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View</w:t>
      </w:r>
      <w:proofErr w:type="spellEnd"/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и </w:t>
      </w:r>
      <w:proofErr w:type="spellStart"/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Model</w:t>
      </w:r>
      <w:proofErr w:type="spellEnd"/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для отображения шаблонов.</w:t>
      </w:r>
    </w:p>
    <w:p w14:paraId="16E91B41" w14:textId="198EDF65" w:rsidR="0048634B" w:rsidRDefault="00953F6C" w:rsidP="00953F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На рисунке </w:t>
      </w:r>
      <w:r w:rsidR="000A1109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2.</w:t>
      </w:r>
      <w:r w:rsidR="00AA216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11</w:t>
      </w:r>
      <w:r w:rsidRPr="00953F6C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изображены функции отображения шаблонов.</w:t>
      </w:r>
    </w:p>
    <w:p w14:paraId="0A31A7DD" w14:textId="661DB020" w:rsidR="00EA4440" w:rsidRPr="00EA4440" w:rsidRDefault="00EA4440" w:rsidP="00EA4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44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6306C" wp14:editId="460C6F7C">
            <wp:extent cx="4096322" cy="24101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4613" w14:textId="05C675A3" w:rsidR="0069192A" w:rsidRDefault="00EA4440" w:rsidP="003C3E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48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1109">
        <w:rPr>
          <w:rFonts w:ascii="Times New Roman" w:hAnsi="Times New Roman" w:cs="Times New Roman"/>
          <w:sz w:val="28"/>
          <w:szCs w:val="28"/>
        </w:rPr>
        <w:t>2.</w:t>
      </w:r>
      <w:r w:rsidRPr="00171481">
        <w:rPr>
          <w:rFonts w:ascii="Times New Roman" w:hAnsi="Times New Roman" w:cs="Times New Roman"/>
          <w:sz w:val="28"/>
          <w:szCs w:val="28"/>
        </w:rPr>
        <w:t>11 – Функции отображения шаблонов</w:t>
      </w:r>
    </w:p>
    <w:p w14:paraId="003DCCA4" w14:textId="77777777" w:rsidR="0069192A" w:rsidRDefault="0069192A" w:rsidP="0069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A7C25" w14:textId="01795590" w:rsidR="0069192A" w:rsidRDefault="0069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C78E87" w14:textId="5DE053C4" w:rsidR="00D32668" w:rsidRPr="0069192A" w:rsidRDefault="00924954" w:rsidP="0069192A">
      <w:pPr>
        <w:pStyle w:val="1"/>
        <w:pageBreakBefore/>
        <w:ind w:left="431" w:hanging="431"/>
        <w:jc w:val="both"/>
        <w:rPr>
          <w:b/>
          <w:color w:val="auto"/>
          <w:lang w:eastAsia="en-US"/>
        </w:rPr>
      </w:pPr>
      <w:bookmarkStart w:id="34" w:name="_Toc196241812"/>
      <w:r w:rsidRPr="0069192A">
        <w:rPr>
          <w:b/>
          <w:color w:val="auto"/>
          <w:lang w:eastAsia="en-US"/>
        </w:rPr>
        <w:lastRenderedPageBreak/>
        <w:t>3</w:t>
      </w:r>
      <w:r w:rsidR="00171481" w:rsidRPr="0069192A">
        <w:rPr>
          <w:b/>
          <w:color w:val="auto"/>
          <w:lang w:eastAsia="en-US"/>
        </w:rPr>
        <w:t xml:space="preserve"> </w:t>
      </w:r>
      <w:r w:rsidR="00CE3FFD" w:rsidRPr="0069192A">
        <w:rPr>
          <w:b/>
          <w:color w:val="auto"/>
          <w:lang w:eastAsia="en-US"/>
        </w:rPr>
        <w:t>Описание</w:t>
      </w:r>
      <w:r w:rsidR="00F56090" w:rsidRPr="0069192A">
        <w:rPr>
          <w:b/>
          <w:color w:val="auto"/>
          <w:lang w:eastAsia="en-US"/>
        </w:rPr>
        <w:t xml:space="preserve"> </w:t>
      </w:r>
      <w:r w:rsidR="00CE3FFD" w:rsidRPr="0069192A">
        <w:rPr>
          <w:b/>
          <w:color w:val="auto"/>
          <w:lang w:eastAsia="en-US"/>
        </w:rPr>
        <w:t>работы программы</w:t>
      </w:r>
      <w:bookmarkEnd w:id="34"/>
    </w:p>
    <w:p w14:paraId="2DCD15E0" w14:textId="64FF0720" w:rsidR="00FC4DB5" w:rsidRDefault="00FC4DB5" w:rsidP="0092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2F51AF" w14:textId="58800BF0" w:rsidR="00924954" w:rsidRPr="009F0423" w:rsidRDefault="003873B2" w:rsidP="00383782">
      <w:pPr>
        <w:pStyle w:val="2"/>
        <w:jc w:val="both"/>
        <w:rPr>
          <w:b/>
          <w:bCs/>
        </w:rPr>
      </w:pPr>
      <w:bookmarkStart w:id="35" w:name="_Toc196241813"/>
      <w:r>
        <w:rPr>
          <w:b/>
          <w:bCs/>
        </w:rPr>
        <w:t>3</w:t>
      </w:r>
      <w:r w:rsidR="00924954" w:rsidRPr="00CA4872">
        <w:rPr>
          <w:b/>
          <w:bCs/>
        </w:rPr>
        <w:t>.</w:t>
      </w:r>
      <w:r>
        <w:rPr>
          <w:b/>
          <w:bCs/>
        </w:rPr>
        <w:t>1</w:t>
      </w:r>
      <w:r w:rsidR="00924954" w:rsidRPr="00CA4872">
        <w:rPr>
          <w:b/>
          <w:bCs/>
        </w:rPr>
        <w:t xml:space="preserve"> </w:t>
      </w:r>
      <w:r>
        <w:rPr>
          <w:b/>
          <w:bCs/>
        </w:rPr>
        <w:t>Общие сведения</w:t>
      </w:r>
      <w:bookmarkEnd w:id="35"/>
    </w:p>
    <w:p w14:paraId="26C134D0" w14:textId="5D13CF66" w:rsidR="00924954" w:rsidRDefault="00924954" w:rsidP="0092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14E6B" w14:textId="40506AB3" w:rsidR="008535C5" w:rsidRDefault="00CC7D59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C7D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 экспорта табличных данных выполнен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C7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C7D59">
        <w:rPr>
          <w:rFonts w:ascii="Times New Roman" w:hAnsi="Times New Roman" w:cs="Times New Roman"/>
          <w:sz w:val="28"/>
          <w:szCs w:val="28"/>
        </w:rPr>
        <w:t xml:space="preserve"> 2021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CC7D59">
        <w:rPr>
          <w:rFonts w:ascii="Times New Roman" w:hAnsi="Times New Roman" w:cs="Times New Roman"/>
          <w:sz w:val="28"/>
          <w:szCs w:val="28"/>
        </w:rPr>
        <w:t>.</w:t>
      </w:r>
    </w:p>
    <w:p w14:paraId="1E710901" w14:textId="3606D08F" w:rsidR="00D255FC" w:rsidRPr="00D255FC" w:rsidRDefault="00D255FC" w:rsidP="00D25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5FC">
        <w:rPr>
          <w:rFonts w:ascii="Times New Roman" w:hAnsi="Times New Roman" w:cs="Times New Roman"/>
          <w:sz w:val="28"/>
          <w:szCs w:val="28"/>
        </w:rPr>
        <w:t xml:space="preserve">Система является приложением, осуществляющую </w:t>
      </w:r>
      <w:r>
        <w:rPr>
          <w:rFonts w:ascii="Times New Roman" w:hAnsi="Times New Roman" w:cs="Times New Roman"/>
          <w:sz w:val="28"/>
          <w:szCs w:val="28"/>
        </w:rPr>
        <w:t>учёт товара.</w:t>
      </w:r>
      <w:r w:rsidRPr="00D255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A35C2" w14:textId="67D4BE69" w:rsidR="00D255FC" w:rsidRDefault="00D255FC" w:rsidP="00D25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5FC">
        <w:rPr>
          <w:rFonts w:ascii="Times New Roman" w:hAnsi="Times New Roman" w:cs="Times New Roman"/>
          <w:sz w:val="28"/>
          <w:szCs w:val="28"/>
        </w:rPr>
        <w:t>Чтобы воспользоваться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5FC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 xml:space="preserve">пройти процесс </w:t>
      </w:r>
      <w:r w:rsidRPr="00D255FC">
        <w:rPr>
          <w:rFonts w:ascii="Times New Roman" w:hAnsi="Times New Roman" w:cs="Times New Roman"/>
          <w:sz w:val="28"/>
          <w:szCs w:val="28"/>
        </w:rPr>
        <w:t>регистрации и входа в систему, как авторизованный пользователь.</w:t>
      </w:r>
    </w:p>
    <w:p w14:paraId="313D2DFD" w14:textId="77777777" w:rsidR="006F346C" w:rsidRDefault="006F346C" w:rsidP="00D25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03154" w14:textId="585AEEFB" w:rsidR="00A50750" w:rsidRPr="009F0423" w:rsidRDefault="00A50750" w:rsidP="00383782">
      <w:pPr>
        <w:pStyle w:val="2"/>
        <w:jc w:val="both"/>
        <w:rPr>
          <w:b/>
          <w:bCs/>
        </w:rPr>
      </w:pPr>
      <w:bookmarkStart w:id="36" w:name="_Toc196241814"/>
      <w:r>
        <w:rPr>
          <w:b/>
          <w:bCs/>
        </w:rPr>
        <w:t>3</w:t>
      </w:r>
      <w:r w:rsidRPr="00CA4872">
        <w:rPr>
          <w:b/>
          <w:bCs/>
        </w:rPr>
        <w:t>.</w:t>
      </w:r>
      <w:r w:rsidR="00021061">
        <w:rPr>
          <w:b/>
          <w:bCs/>
        </w:rPr>
        <w:t>2</w:t>
      </w:r>
      <w:r w:rsidRPr="00CA4872">
        <w:rPr>
          <w:b/>
          <w:bCs/>
        </w:rPr>
        <w:t xml:space="preserve"> </w:t>
      </w:r>
      <w:r w:rsidR="00021061">
        <w:rPr>
          <w:b/>
          <w:bCs/>
        </w:rPr>
        <w:t>Описание пользовательского интерфейса</w:t>
      </w:r>
      <w:bookmarkEnd w:id="36"/>
    </w:p>
    <w:p w14:paraId="2EBBA1F0" w14:textId="77777777" w:rsidR="00A50750" w:rsidRDefault="00A50750" w:rsidP="00D25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9FA92" w14:textId="66CD1B32" w:rsidR="00A949E5" w:rsidRDefault="007C5158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систему пользователя встречает главная страница (рисунок </w:t>
      </w:r>
      <w:r w:rsidR="00D45BD1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C659B47" w14:textId="5748CE78" w:rsidR="00A15605" w:rsidRPr="00A15605" w:rsidRDefault="00A15605" w:rsidP="00A15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56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AEC323" wp14:editId="7432ADF7">
            <wp:extent cx="5701030" cy="357298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069" cy="35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C79C" w14:textId="1084201B" w:rsidR="00A15605" w:rsidRPr="00E16623" w:rsidRDefault="00A15605" w:rsidP="00A15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5BD1">
        <w:rPr>
          <w:rFonts w:ascii="Times New Roman" w:hAnsi="Times New Roman" w:cs="Times New Roman"/>
          <w:sz w:val="28"/>
          <w:szCs w:val="28"/>
        </w:rPr>
        <w:t>3.1</w:t>
      </w:r>
      <w:r w:rsidRPr="00E16623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14:paraId="4C786381" w14:textId="77777777" w:rsidR="00A15605" w:rsidRDefault="00A15605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C47F7C" w14:textId="441B91F6" w:rsidR="00A15605" w:rsidRDefault="00A15605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Отсюда пользователь может перейти на страницы Склад (рисунок 3</w:t>
      </w:r>
      <w:r w:rsidR="00EF31DB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), Операции (рисунок </w:t>
      </w:r>
      <w:r w:rsidR="00EF31DB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), Сотрудники (рисунок </w:t>
      </w:r>
      <w:r w:rsidR="00EF31DB">
        <w:rPr>
          <w:rFonts w:ascii="Times New Roman" w:hAnsi="Times New Roman" w:cs="Times New Roman"/>
          <w:sz w:val="28"/>
          <w:szCs w:val="28"/>
        </w:rPr>
        <w:t>3.4</w:t>
      </w:r>
      <w:r>
        <w:rPr>
          <w:rFonts w:ascii="Times New Roman" w:hAnsi="Times New Roman" w:cs="Times New Roman"/>
          <w:sz w:val="28"/>
          <w:szCs w:val="28"/>
        </w:rPr>
        <w:t xml:space="preserve">) и Отчёты (рисунок </w:t>
      </w:r>
      <w:r w:rsidR="00EF31DB">
        <w:rPr>
          <w:rFonts w:ascii="Times New Roman" w:hAnsi="Times New Roman" w:cs="Times New Roman"/>
          <w:sz w:val="28"/>
          <w:szCs w:val="28"/>
        </w:rPr>
        <w:t>3.5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48B5CB0" w14:textId="0D622A47" w:rsidR="00651062" w:rsidRPr="0077562E" w:rsidRDefault="0077562E" w:rsidP="007756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56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8F2CC0" wp14:editId="275545C4">
            <wp:extent cx="6119022" cy="2219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657" cy="22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9081" w14:textId="6C3889EE" w:rsidR="0077562E" w:rsidRPr="000E4C87" w:rsidRDefault="0077562E" w:rsidP="007756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7562E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77562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EF31DB">
        <w:rPr>
          <w:rFonts w:ascii="Times New Roman" w:hAnsi="Times New Roman" w:cs="Times New Roman"/>
          <w:sz w:val="28"/>
          <w:szCs w:val="28"/>
        </w:rPr>
        <w:t>.2</w:t>
      </w:r>
      <w:r w:rsidRPr="00775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C8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75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62E">
        <w:rPr>
          <w:rFonts w:ascii="Times New Roman" w:hAnsi="Times New Roman" w:cs="Times New Roman"/>
          <w:sz w:val="28"/>
          <w:szCs w:val="28"/>
          <w:lang w:val="en-US"/>
        </w:rPr>
        <w:t>Склад</w:t>
      </w:r>
      <w:proofErr w:type="spellEnd"/>
    </w:p>
    <w:p w14:paraId="4D1F75AB" w14:textId="0724D3A5" w:rsidR="00013BE7" w:rsidRPr="00013BE7" w:rsidRDefault="00013BE7" w:rsidP="00013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D805F5" wp14:editId="5691A8D6">
            <wp:extent cx="6301105" cy="3198495"/>
            <wp:effectExtent l="0" t="0" r="444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C2DA" w14:textId="656C47F3" w:rsidR="00013BE7" w:rsidRPr="000E4C87" w:rsidRDefault="00013BE7" w:rsidP="00013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3BE7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775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1DB">
        <w:rPr>
          <w:rFonts w:ascii="Times New Roman" w:hAnsi="Times New Roman" w:cs="Times New Roman"/>
          <w:sz w:val="28"/>
          <w:szCs w:val="28"/>
        </w:rPr>
        <w:t>3.3</w:t>
      </w:r>
      <w:r w:rsidRPr="00775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C8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75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3BE7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</w:p>
    <w:p w14:paraId="007618E4" w14:textId="32F5B0FF" w:rsidR="00013BE7" w:rsidRPr="00BC7B16" w:rsidRDefault="00BC7B16" w:rsidP="00BC7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7B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93E235" wp14:editId="61C5E739">
            <wp:extent cx="6301105" cy="181229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A4BC" w14:textId="616281EC" w:rsidR="00013BE7" w:rsidRPr="00DE7D97" w:rsidRDefault="00BC7B16" w:rsidP="00BC7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C7B16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BC7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D97">
        <w:rPr>
          <w:rFonts w:ascii="Times New Roman" w:hAnsi="Times New Roman" w:cs="Times New Roman"/>
          <w:sz w:val="28"/>
          <w:szCs w:val="28"/>
        </w:rPr>
        <w:t>3.4</w:t>
      </w:r>
      <w:r w:rsidRPr="00BC7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D9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C7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B16">
        <w:rPr>
          <w:rFonts w:ascii="Times New Roman" w:hAnsi="Times New Roman" w:cs="Times New Roman"/>
          <w:sz w:val="28"/>
          <w:szCs w:val="28"/>
          <w:lang w:val="en-US"/>
        </w:rPr>
        <w:t>Сотрудники</w:t>
      </w:r>
      <w:proofErr w:type="spellEnd"/>
      <w:r w:rsidR="00DE7D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718DC" w14:textId="4FD5BEFA" w:rsidR="00BC7B16" w:rsidRPr="00BC7B16" w:rsidRDefault="00BC7B16" w:rsidP="00BC7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7B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0C698A" wp14:editId="5F390EA8">
            <wp:extent cx="6301105" cy="194437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6936" w14:textId="0ABF0794" w:rsidR="00BC7B16" w:rsidRPr="00E16623" w:rsidRDefault="00BC7B16" w:rsidP="00BC7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3.5</w:t>
      </w:r>
      <w:r w:rsidRPr="00E16623">
        <w:rPr>
          <w:rFonts w:ascii="Times New Roman" w:hAnsi="Times New Roman" w:cs="Times New Roman"/>
          <w:sz w:val="28"/>
          <w:szCs w:val="28"/>
        </w:rPr>
        <w:t xml:space="preserve"> </w:t>
      </w:r>
      <w:r w:rsidR="00DE7D97">
        <w:rPr>
          <w:rFonts w:ascii="Times New Roman" w:hAnsi="Times New Roman" w:cs="Times New Roman"/>
          <w:sz w:val="28"/>
          <w:szCs w:val="28"/>
        </w:rPr>
        <w:t>–</w:t>
      </w:r>
      <w:r w:rsidRPr="00E16623">
        <w:rPr>
          <w:rFonts w:ascii="Times New Roman" w:hAnsi="Times New Roman" w:cs="Times New Roman"/>
          <w:sz w:val="28"/>
          <w:szCs w:val="28"/>
        </w:rPr>
        <w:t xml:space="preserve"> Отчёты</w:t>
      </w:r>
    </w:p>
    <w:p w14:paraId="6A032621" w14:textId="65F2B5AC" w:rsidR="00AA3A82" w:rsidRDefault="00AA3A82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склада пользователь может просмотреть список товаров, а также редактировать его, как нажав кнопки «Изменить», «Удалить», так и нажав кнопку «Добавить товар», нажав на которую его переместит на форму ввода данных товара (рисунок </w:t>
      </w:r>
      <w:r w:rsidR="00DE7D97">
        <w:rPr>
          <w:rFonts w:ascii="Times New Roman" w:hAnsi="Times New Roman" w:cs="Times New Roman"/>
          <w:sz w:val="28"/>
          <w:szCs w:val="28"/>
        </w:rPr>
        <w:t>3.6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60E80BB" w14:textId="0502EA4A" w:rsidR="00A76EFC" w:rsidRPr="00A76EFC" w:rsidRDefault="00A76EFC" w:rsidP="00A76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6E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E2CFBB" wp14:editId="0ED59153">
            <wp:extent cx="6101080" cy="2445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122" cy="24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6C10" w14:textId="39D86C74" w:rsidR="00AA3A82" w:rsidRPr="00E16623" w:rsidRDefault="00A76EFC" w:rsidP="00A76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3.6</w:t>
      </w:r>
      <w:r w:rsidRPr="00E16623">
        <w:rPr>
          <w:rFonts w:ascii="Times New Roman" w:hAnsi="Times New Roman" w:cs="Times New Roman"/>
          <w:sz w:val="28"/>
          <w:szCs w:val="28"/>
        </w:rPr>
        <w:t xml:space="preserve"> – Добавление товара</w:t>
      </w:r>
    </w:p>
    <w:p w14:paraId="2691BB3E" w14:textId="00A6109F" w:rsidR="00FF6E08" w:rsidRDefault="00FF6E08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форм, необходимо нажать кнопку «Сохранить».</w:t>
      </w:r>
    </w:p>
    <w:p w14:paraId="1EADE1A3" w14:textId="04698493" w:rsidR="00230C7F" w:rsidRDefault="00F37062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демонстрации работы был добавлен товар «Монитор </w:t>
      </w:r>
      <w:r>
        <w:rPr>
          <w:rFonts w:ascii="Times New Roman" w:hAnsi="Times New Roman" w:cs="Times New Roman"/>
          <w:sz w:val="28"/>
          <w:szCs w:val="28"/>
          <w:lang w:val="en-US"/>
        </w:rPr>
        <w:t>Acer</w:t>
      </w:r>
      <w:r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DE7D97">
        <w:rPr>
          <w:rFonts w:ascii="Times New Roman" w:hAnsi="Times New Roman" w:cs="Times New Roman"/>
          <w:sz w:val="28"/>
          <w:szCs w:val="28"/>
        </w:rPr>
        <w:t>3.7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A2E9A9F" w14:textId="6E4F23EB" w:rsidR="00F37062" w:rsidRPr="00F37062" w:rsidRDefault="00F37062" w:rsidP="00F37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0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1D6D2" wp14:editId="0BEE8BC9">
            <wp:extent cx="6301105" cy="99187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29E1" w14:textId="54E7C8D5" w:rsidR="00230C7F" w:rsidRPr="00056C55" w:rsidRDefault="00F37062" w:rsidP="00F37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6C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3.7</w:t>
      </w:r>
      <w:r w:rsidRPr="00056C55">
        <w:rPr>
          <w:rFonts w:ascii="Times New Roman" w:hAnsi="Times New Roman" w:cs="Times New Roman"/>
          <w:sz w:val="28"/>
          <w:szCs w:val="28"/>
        </w:rPr>
        <w:t xml:space="preserve"> – Демонстрация добавления товара</w:t>
      </w:r>
    </w:p>
    <w:p w14:paraId="7CD0B43A" w14:textId="4030C7B8" w:rsidR="00F37062" w:rsidRDefault="00056C55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«Изменить» пользователя переведёт на форму аналогичную добавления товара.</w:t>
      </w:r>
    </w:p>
    <w:p w14:paraId="20EDCDEA" w14:textId="3166F615" w:rsidR="00AE20DA" w:rsidRDefault="0067509D" w:rsidP="00C50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операций у пользователя есть возможность добавления новых операций путём нажатия на кнопку «Добавить операцию», в результате чего его переведёт на новую форму (рисунок </w:t>
      </w:r>
      <w:r w:rsidR="00DE7D97">
        <w:rPr>
          <w:rFonts w:ascii="Times New Roman" w:hAnsi="Times New Roman" w:cs="Times New Roman"/>
          <w:sz w:val="28"/>
          <w:szCs w:val="28"/>
        </w:rPr>
        <w:t>3.8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E90E22B" w14:textId="75097501" w:rsidR="00C50B50" w:rsidRPr="00C50B50" w:rsidRDefault="00C50B50" w:rsidP="00C50B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0B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DA912A" wp14:editId="4706E7BF">
            <wp:extent cx="6301105" cy="312420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F132" w14:textId="24D9908D" w:rsidR="00AE20DA" w:rsidRPr="004C3503" w:rsidRDefault="00C50B50" w:rsidP="00C50B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5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3.8</w:t>
      </w:r>
      <w:r w:rsidRPr="004C3503">
        <w:rPr>
          <w:rFonts w:ascii="Times New Roman" w:hAnsi="Times New Roman" w:cs="Times New Roman"/>
          <w:sz w:val="28"/>
          <w:szCs w:val="28"/>
        </w:rPr>
        <w:t xml:space="preserve"> – Форма добавления операции</w:t>
      </w:r>
    </w:p>
    <w:p w14:paraId="7E30401B" w14:textId="62534351" w:rsidR="00C50B50" w:rsidRDefault="004C3503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нажать на кнопку «Сохранить» после заполнения всех форм.</w:t>
      </w:r>
    </w:p>
    <w:p w14:paraId="0652D245" w14:textId="68D905AE" w:rsidR="00FF6E08" w:rsidRDefault="009660BD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«Редактировать» переведёт пользователя на похожую форму.</w:t>
      </w:r>
    </w:p>
    <w:p w14:paraId="68BBD0EE" w14:textId="1F5A3AFD" w:rsidR="00AC095A" w:rsidRDefault="00AC095A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странице операций есть фильтрация данных. Например, можно ввести название товара (рисунок </w:t>
      </w:r>
      <w:r w:rsidR="00DE7D97">
        <w:rPr>
          <w:rFonts w:ascii="Times New Roman" w:hAnsi="Times New Roman" w:cs="Times New Roman"/>
          <w:sz w:val="28"/>
          <w:szCs w:val="28"/>
        </w:rPr>
        <w:t>3.9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5F3EDD1" w14:textId="0A507713" w:rsidR="00820273" w:rsidRPr="00820273" w:rsidRDefault="00820273" w:rsidP="00820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02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F4CF52" wp14:editId="129C4928">
            <wp:extent cx="6301105" cy="1715135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B4E0" w14:textId="3979536E" w:rsidR="00820273" w:rsidRPr="00487324" w:rsidRDefault="00820273" w:rsidP="008202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32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3.9</w:t>
      </w:r>
      <w:r w:rsidRPr="00487324">
        <w:rPr>
          <w:rFonts w:ascii="Times New Roman" w:hAnsi="Times New Roman" w:cs="Times New Roman"/>
          <w:sz w:val="28"/>
          <w:szCs w:val="28"/>
        </w:rPr>
        <w:t xml:space="preserve"> – Фильтрация по названию</w:t>
      </w:r>
    </w:p>
    <w:p w14:paraId="7F6C6A60" w14:textId="26F1D078" w:rsidR="00820273" w:rsidRDefault="00487324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такой фильтрации, есть фильтрация по типу операции и по дате (рисунок </w:t>
      </w:r>
      <w:r w:rsidR="00DE7D97">
        <w:rPr>
          <w:rFonts w:ascii="Times New Roman" w:hAnsi="Times New Roman" w:cs="Times New Roman"/>
          <w:sz w:val="28"/>
          <w:szCs w:val="28"/>
        </w:rPr>
        <w:t>3.10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2DC4482" w14:textId="78F37A39" w:rsidR="00820273" w:rsidRPr="00320D6D" w:rsidRDefault="00320D6D" w:rsidP="00320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0D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A4C768" wp14:editId="561CF505">
            <wp:extent cx="6301105" cy="220980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156" w14:textId="75C27797" w:rsidR="00820273" w:rsidRPr="00E16623" w:rsidRDefault="00320D6D" w:rsidP="00320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3.10</w:t>
      </w:r>
      <w:r w:rsidRPr="00E16623">
        <w:rPr>
          <w:rFonts w:ascii="Times New Roman" w:hAnsi="Times New Roman" w:cs="Times New Roman"/>
          <w:sz w:val="28"/>
          <w:szCs w:val="28"/>
        </w:rPr>
        <w:t xml:space="preserve"> – Другие типы фильтрации</w:t>
      </w:r>
    </w:p>
    <w:p w14:paraId="5EE34775" w14:textId="416686A8" w:rsidR="000606D1" w:rsidRDefault="001850CF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«Посмотреть остатки» покажет пользователю, сколько осталось товаров после продажи (рисунок </w:t>
      </w:r>
      <w:r w:rsidR="00DE7D97">
        <w:rPr>
          <w:rFonts w:ascii="Times New Roman" w:hAnsi="Times New Roman" w:cs="Times New Roman"/>
          <w:sz w:val="28"/>
          <w:szCs w:val="28"/>
        </w:rPr>
        <w:t>3.11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D9EBB6" w14:textId="05440F50" w:rsidR="001850CF" w:rsidRPr="001850CF" w:rsidRDefault="001850CF" w:rsidP="001850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5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0C25F0" wp14:editId="55E4C42B">
            <wp:extent cx="6301105" cy="2050415"/>
            <wp:effectExtent l="0" t="0" r="444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3A91" w14:textId="4159BEB6" w:rsidR="000606D1" w:rsidRPr="00E16623" w:rsidRDefault="001850CF" w:rsidP="001850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3.11</w:t>
      </w:r>
      <w:r w:rsidRPr="00E16623">
        <w:rPr>
          <w:rFonts w:ascii="Times New Roman" w:hAnsi="Times New Roman" w:cs="Times New Roman"/>
          <w:sz w:val="28"/>
          <w:szCs w:val="28"/>
        </w:rPr>
        <w:t xml:space="preserve"> – Остатки товаров на складе</w:t>
      </w:r>
    </w:p>
    <w:p w14:paraId="721ACD85" w14:textId="46EF4573" w:rsidR="00895F53" w:rsidRDefault="00895F53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«Добавить сотрудника» переведёт пользователя на страницу с формами ввода данных о новом сотруднике (рисунок </w:t>
      </w:r>
      <w:r w:rsidR="00DE7D97">
        <w:rPr>
          <w:rFonts w:ascii="Times New Roman" w:hAnsi="Times New Roman" w:cs="Times New Roman"/>
          <w:sz w:val="28"/>
          <w:szCs w:val="28"/>
        </w:rPr>
        <w:t>3.12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9E503F4" w14:textId="1AA0AA25" w:rsidR="00AD62AA" w:rsidRPr="00AD62AA" w:rsidRDefault="00AD62AA" w:rsidP="00AD62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2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AC1274" wp14:editId="2B0477E6">
            <wp:extent cx="6301105" cy="3071495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2916" w14:textId="7693CCF8" w:rsidR="00AD62AA" w:rsidRPr="00E16623" w:rsidRDefault="00AD62AA" w:rsidP="00AD62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3.12</w:t>
      </w:r>
      <w:r w:rsidRPr="00E16623">
        <w:rPr>
          <w:rFonts w:ascii="Times New Roman" w:hAnsi="Times New Roman" w:cs="Times New Roman"/>
          <w:sz w:val="28"/>
          <w:szCs w:val="28"/>
        </w:rPr>
        <w:t xml:space="preserve"> – Форма ввода нового сотрудника</w:t>
      </w:r>
    </w:p>
    <w:p w14:paraId="02342BF0" w14:textId="02476907" w:rsidR="005C04D9" w:rsidRDefault="005C04D9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«Отчёты» есть кнопка «Сохранить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», которая сохраняет отчет по продажам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C04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4F01E1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E7D97">
        <w:rPr>
          <w:rFonts w:ascii="Times New Roman" w:hAnsi="Times New Roman" w:cs="Times New Roman"/>
          <w:sz w:val="28"/>
          <w:szCs w:val="28"/>
        </w:rPr>
        <w:t>3.13</w:t>
      </w:r>
      <w:r w:rsidR="004F01E1">
        <w:rPr>
          <w:rFonts w:ascii="Times New Roman" w:hAnsi="Times New Roman" w:cs="Times New Roman"/>
          <w:sz w:val="28"/>
          <w:szCs w:val="28"/>
        </w:rPr>
        <w:t>).</w:t>
      </w:r>
    </w:p>
    <w:p w14:paraId="36752FA3" w14:textId="02669BA2" w:rsidR="008951A9" w:rsidRPr="008951A9" w:rsidRDefault="008951A9" w:rsidP="008951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51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D48CE" wp14:editId="7B991120">
            <wp:extent cx="6301105" cy="164528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9FCE" w14:textId="656DEF22" w:rsidR="008951A9" w:rsidRPr="00E16623" w:rsidRDefault="008951A9" w:rsidP="008951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D97">
        <w:rPr>
          <w:rFonts w:ascii="Times New Roman" w:hAnsi="Times New Roman" w:cs="Times New Roman"/>
          <w:sz w:val="28"/>
          <w:szCs w:val="28"/>
        </w:rPr>
        <w:t>3.13</w:t>
      </w:r>
      <w:r w:rsidRPr="00E16623">
        <w:rPr>
          <w:rFonts w:ascii="Times New Roman" w:hAnsi="Times New Roman" w:cs="Times New Roman"/>
          <w:sz w:val="28"/>
          <w:szCs w:val="28"/>
        </w:rPr>
        <w:t xml:space="preserve"> – Сохранённый отчёт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7F0B9021" w14:textId="72481B90" w:rsidR="00794251" w:rsidRDefault="00794251" w:rsidP="00CC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  <w:r w:rsidR="003D2ACF">
        <w:rPr>
          <w:rFonts w:ascii="Times New Roman" w:hAnsi="Times New Roman" w:cs="Times New Roman"/>
          <w:sz w:val="28"/>
          <w:szCs w:val="28"/>
        </w:rPr>
        <w:t>представлен в приложении.</w:t>
      </w:r>
    </w:p>
    <w:p w14:paraId="27BAB22F" w14:textId="7FD26490" w:rsidR="00D32668" w:rsidRPr="003A63FC" w:rsidRDefault="00D32668" w:rsidP="003666A8">
      <w:pPr>
        <w:pStyle w:val="a3"/>
        <w:numPr>
          <w:ilvl w:val="0"/>
          <w:numId w:val="5"/>
        </w:numPr>
        <w:spacing w:after="0" w:line="360" w:lineRule="auto"/>
        <w:ind w:left="709" w:firstLine="0"/>
        <w:jc w:val="both"/>
        <w:rPr>
          <w:color w:val="000000" w:themeColor="text1"/>
          <w:szCs w:val="28"/>
          <w:shd w:val="clear" w:color="auto" w:fill="FFFFFF"/>
        </w:rPr>
      </w:pPr>
      <w:r w:rsidRPr="004C39B4">
        <w:br w:type="page"/>
      </w:r>
    </w:p>
    <w:p w14:paraId="3719BD05" w14:textId="71EBCCFF" w:rsidR="00D32668" w:rsidRPr="00F74A84" w:rsidRDefault="00086005" w:rsidP="00F74A84">
      <w:pPr>
        <w:pStyle w:val="1"/>
        <w:rPr>
          <w:rFonts w:cs="Times New Roman"/>
          <w:b/>
          <w:bCs/>
          <w:szCs w:val="28"/>
        </w:rPr>
      </w:pPr>
      <w:bookmarkStart w:id="37" w:name="_Toc58504660"/>
      <w:bookmarkStart w:id="38" w:name="_Toc196241815"/>
      <w:r w:rsidRPr="00F74A84">
        <w:rPr>
          <w:rFonts w:cs="Times New Roman"/>
          <w:b/>
          <w:bCs/>
          <w:szCs w:val="28"/>
        </w:rPr>
        <w:lastRenderedPageBreak/>
        <w:t>ЗАКЛЮЧЕНИЕ</w:t>
      </w:r>
      <w:bookmarkEnd w:id="37"/>
      <w:bookmarkEnd w:id="38"/>
    </w:p>
    <w:p w14:paraId="7E243C95" w14:textId="77777777" w:rsidR="00F74A84" w:rsidRPr="00F74A84" w:rsidRDefault="00F74A84" w:rsidP="00F74A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346269" w14:textId="77777777" w:rsidR="00176FC7" w:rsidRPr="00176FC7" w:rsidRDefault="00176FC7" w:rsidP="00176FC7">
      <w:pPr>
        <w:pStyle w:val="a6"/>
        <w:rPr>
          <w:szCs w:val="28"/>
        </w:rPr>
      </w:pPr>
      <w:r w:rsidRPr="00176FC7">
        <w:rPr>
          <w:szCs w:val="28"/>
        </w:rPr>
        <w:t>В рамках курсовой работы была успешно разработана система автоматизированного товарного учёта для розничного магазина, отвечающая современным требованиям к управлению бизнес-процессами. Реализованное приложение решает ключевые задачи, связанные с учётом движения товаров, анализом продаж и формированием отчётности, что подтверждает достижение поставленной цели.</w:t>
      </w:r>
    </w:p>
    <w:p w14:paraId="37B02665" w14:textId="77777777" w:rsidR="00176FC7" w:rsidRPr="00176FC7" w:rsidRDefault="00176FC7" w:rsidP="00176FC7">
      <w:pPr>
        <w:pStyle w:val="a6"/>
        <w:rPr>
          <w:szCs w:val="28"/>
        </w:rPr>
      </w:pPr>
      <w:r w:rsidRPr="00176FC7">
        <w:rPr>
          <w:szCs w:val="28"/>
        </w:rPr>
        <w:t>Основные результаты работы включают:</w:t>
      </w:r>
    </w:p>
    <w:p w14:paraId="7BBDB8C5" w14:textId="35E981AF" w:rsidR="00176FC7" w:rsidRPr="00176FC7" w:rsidRDefault="00C62571" w:rsidP="003666A8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</w:t>
      </w:r>
      <w:r w:rsidR="00176FC7" w:rsidRPr="00176FC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оздание объектно-ориентированной модели данных с классами для описания товаров, сотрудников и операций, обеспечивающей гибкость и масштабируемость системы;</w:t>
      </w:r>
    </w:p>
    <w:p w14:paraId="386653BB" w14:textId="39EB0441" w:rsidR="00176FC7" w:rsidRPr="00176FC7" w:rsidRDefault="00C62571" w:rsidP="003666A8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</w:t>
      </w:r>
      <w:r w:rsidR="00176FC7" w:rsidRPr="00176FC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азработку интуитивного веб-интерфейса на базе технологии </w:t>
      </w:r>
      <w:proofErr w:type="spellStart"/>
      <w:r w:rsidR="00176FC7" w:rsidRPr="00176FC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Blazor</w:t>
      </w:r>
      <w:proofErr w:type="spellEnd"/>
      <w:r w:rsidR="00176FC7" w:rsidRPr="00176FC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позволяющего сотрудникам магазина легко вносить данные инвентаризации и отслеживать изменения в режиме реального времени;</w:t>
      </w:r>
    </w:p>
    <w:p w14:paraId="48A6F1A5" w14:textId="7FC03398" w:rsidR="00176FC7" w:rsidRPr="00176FC7" w:rsidRDefault="00C62571" w:rsidP="003666A8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</w:t>
      </w:r>
      <w:r w:rsidR="00176FC7" w:rsidRPr="00176FC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еализацию функционала генерации отчётов по продажам</w:t>
      </w:r>
      <w:r w:rsidR="006F0A9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322672B" w14:textId="77777777" w:rsidR="00176FC7" w:rsidRPr="00176FC7" w:rsidRDefault="00176FC7" w:rsidP="00176FC7">
      <w:pPr>
        <w:pStyle w:val="a6"/>
        <w:rPr>
          <w:szCs w:val="28"/>
        </w:rPr>
      </w:pPr>
      <w:r w:rsidRPr="00176FC7">
        <w:rPr>
          <w:szCs w:val="28"/>
        </w:rPr>
        <w:t xml:space="preserve">Приложение демонстрирует практическую ценность для малого и среднего бизнеса, сокращая временные затраты на рутинные операции и минимизируя риски ошибок при учёте. Использование </w:t>
      </w:r>
      <w:proofErr w:type="spellStart"/>
      <w:r w:rsidRPr="00176FC7">
        <w:rPr>
          <w:szCs w:val="28"/>
        </w:rPr>
        <w:t>Blazor</w:t>
      </w:r>
      <w:proofErr w:type="spellEnd"/>
      <w:r w:rsidRPr="00176FC7">
        <w:rPr>
          <w:szCs w:val="28"/>
        </w:rPr>
        <w:t xml:space="preserve"> в качестве основы для веб-интерфейса обеспечило кросс-</w:t>
      </w:r>
      <w:proofErr w:type="spellStart"/>
      <w:r w:rsidRPr="00176FC7">
        <w:rPr>
          <w:szCs w:val="28"/>
        </w:rPr>
        <w:t>платформенность</w:t>
      </w:r>
      <w:proofErr w:type="spellEnd"/>
      <w:r w:rsidRPr="00176FC7">
        <w:rPr>
          <w:szCs w:val="28"/>
        </w:rPr>
        <w:t xml:space="preserve"> и высокую производительность, что соответствует современным тенденциям в разработке программного обеспечения.</w:t>
      </w:r>
    </w:p>
    <w:p w14:paraId="7B93CDA5" w14:textId="10FFA49E" w:rsidR="00580606" w:rsidRDefault="00176FC7" w:rsidP="005220CA">
      <w:pPr>
        <w:pStyle w:val="a6"/>
        <w:rPr>
          <w:color w:val="000000" w:themeColor="text1"/>
          <w:szCs w:val="28"/>
          <w:shd w:val="clear" w:color="auto" w:fill="FFFFFF"/>
        </w:rPr>
      </w:pPr>
      <w:r w:rsidRPr="00176FC7">
        <w:rPr>
          <w:szCs w:val="28"/>
        </w:rPr>
        <w:t>Перспективой развития системы может стать добавление модуля прогнозирования спроса на основе машинного обучения, интеграция с онлайн-кассами и мобильным приложением для сотрудников. Реализованное решение служит фундаментом для дальнейшего расширения функциональности и адаптации под специфические потребности различных торговых предприятий.</w:t>
      </w:r>
      <w:r w:rsidR="00580606">
        <w:rPr>
          <w:color w:val="000000" w:themeColor="text1"/>
          <w:szCs w:val="28"/>
          <w:shd w:val="clear" w:color="auto" w:fill="FFFFFF"/>
        </w:rPr>
        <w:br w:type="page"/>
      </w:r>
    </w:p>
    <w:p w14:paraId="1A4AA846" w14:textId="314BC290" w:rsidR="00580606" w:rsidRPr="00F74A84" w:rsidRDefault="00580606" w:rsidP="00580606">
      <w:pPr>
        <w:pStyle w:val="1"/>
        <w:rPr>
          <w:rFonts w:cs="Times New Roman"/>
          <w:b/>
          <w:bCs/>
          <w:szCs w:val="28"/>
        </w:rPr>
      </w:pPr>
      <w:bookmarkStart w:id="39" w:name="_Toc196241816"/>
      <w:r>
        <w:rPr>
          <w:rFonts w:cs="Times New Roman"/>
          <w:b/>
          <w:bCs/>
          <w:szCs w:val="28"/>
        </w:rPr>
        <w:lastRenderedPageBreak/>
        <w:t>СПИСОК ИСПОЛЬЗУЕМЫХ ИСТОЧНИКОВ</w:t>
      </w:r>
      <w:bookmarkEnd w:id="39"/>
    </w:p>
    <w:p w14:paraId="3D2633BC" w14:textId="77777777" w:rsidR="00580606" w:rsidRPr="00F74A84" w:rsidRDefault="00580606" w:rsidP="00580606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011681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623">
        <w:rPr>
          <w:rFonts w:ascii="Times New Roman" w:hAnsi="Times New Roman" w:cs="Times New Roman"/>
          <w:sz w:val="28"/>
          <w:szCs w:val="28"/>
          <w:lang w:val="en-US"/>
        </w:rPr>
        <w:t xml:space="preserve">ANK Co., Ltd. HTML/CSS. </w:t>
      </w:r>
      <w:r w:rsidRPr="0090149D">
        <w:rPr>
          <w:rFonts w:ascii="Times New Roman" w:hAnsi="Times New Roman" w:cs="Times New Roman"/>
          <w:sz w:val="28"/>
          <w:szCs w:val="28"/>
        </w:rPr>
        <w:t xml:space="preserve">Вся разработка в схемах и иллюстрациях / ANK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Co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; пер. с англ. [не указан]. - Санкт-Петербург : Питер, 2025. - 208 с. - ISBN [отсутствует в данных]. - Текст : непосредственный.</w:t>
      </w:r>
    </w:p>
    <w:p w14:paraId="1FC90358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49D">
        <w:rPr>
          <w:rFonts w:ascii="Times New Roman" w:hAnsi="Times New Roman" w:cs="Times New Roman"/>
          <w:sz w:val="28"/>
          <w:szCs w:val="28"/>
        </w:rPr>
        <w:t xml:space="preserve">Бондарь, А.Г.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2022 : практическое руководство / А.Г. Бондарь. - Санкт-Петербург : БХВ, 2023. - 528 с. - (В подлиннике). - Текст : непосредственный.</w:t>
      </w:r>
    </w:p>
    <w:p w14:paraId="7D920E72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49D">
        <w:rPr>
          <w:rFonts w:ascii="Times New Roman" w:hAnsi="Times New Roman" w:cs="Times New Roman"/>
          <w:sz w:val="28"/>
          <w:szCs w:val="28"/>
        </w:rPr>
        <w:t>Максимчук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, Р.А. UML для простых смертных : руководство / Р.А.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Максимчук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Э.Дж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Нейбург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; пер. с англ. [не указан]. - Москва : Лори, 2024. - 300 с. - ISBN [отсутствует в данных]. - Текст : непосредственный.</w:t>
      </w:r>
    </w:p>
    <w:p w14:paraId="6741368E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49D">
        <w:rPr>
          <w:rFonts w:ascii="Times New Roman" w:hAnsi="Times New Roman" w:cs="Times New Roman"/>
          <w:sz w:val="28"/>
          <w:szCs w:val="28"/>
        </w:rPr>
        <w:t>Наков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, С. C#. Основы программирования : учебное пособие / С.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Наков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Крастев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>, А. Лазарев. - Москва : АСТ, 2024. - 496 с. - (Полный курс для начинающих программистов). - ISBN 978-5-17-162128-5. - Текст : непосредственный.</w:t>
      </w:r>
    </w:p>
    <w:p w14:paraId="4BD6CB43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49D">
        <w:rPr>
          <w:rFonts w:ascii="Times New Roman" w:hAnsi="Times New Roman" w:cs="Times New Roman"/>
          <w:sz w:val="28"/>
          <w:szCs w:val="28"/>
        </w:rPr>
        <w:t>Прайс, М. C# 10 и .NET 6. Современная кросс-платформенная разработка / М. Прайс ; пер. с англ. [не указан]. - Санкт-Петербург : Питер, 2023. - 848 с. - (Для профессионалов). - ISBN 978-5-4461-2345-9. - Текст : непосредственный.</w:t>
      </w:r>
    </w:p>
    <w:p w14:paraId="0A40B5D7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49D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, Д. HTML5. Карманный справочник / Д.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; пер. с англ. [не указан]. - Москва : Диалектика-Вильямс, 2020. - 192 с. - ISBN [отсутствует в данных]. - Текст : непосредственный.</w:t>
      </w:r>
    </w:p>
    <w:p w14:paraId="6F8CAD2E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49D">
        <w:rPr>
          <w:rFonts w:ascii="Times New Roman" w:hAnsi="Times New Roman" w:cs="Times New Roman"/>
          <w:sz w:val="28"/>
          <w:szCs w:val="28"/>
        </w:rPr>
        <w:t>Сэйнти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, К.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в действии : практическое руководство / К.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Сэйнти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; пер. с англ. [не указан]. - Москва : ДМК Пресс, 2023. - 380 с. - ISBN 978-5-93700-179-5. - Текст : непосредственный.</w:t>
      </w:r>
    </w:p>
    <w:p w14:paraId="02DCA0C5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49D">
        <w:rPr>
          <w:rFonts w:ascii="Times New Roman" w:hAnsi="Times New Roman" w:cs="Times New Roman"/>
          <w:sz w:val="28"/>
          <w:szCs w:val="28"/>
        </w:rPr>
        <w:t xml:space="preserve">Умрихин, Е.Д. Разработка веб-приложений с помощью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: учебное пособие / Е.Д. Умрихин. - Санкт-Петербург : БХВ, 2025. - 400 с. - (Профессиональное программирование). - ISBN 978-5-9775-1984-7. - Текст : непосредственный.</w:t>
      </w:r>
    </w:p>
    <w:p w14:paraId="65105E23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49D">
        <w:rPr>
          <w:rFonts w:ascii="Times New Roman" w:hAnsi="Times New Roman" w:cs="Times New Roman"/>
          <w:sz w:val="28"/>
          <w:szCs w:val="28"/>
        </w:rPr>
        <w:lastRenderedPageBreak/>
        <w:t>Флэнаган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. Полное руководство / Д. </w:t>
      </w:r>
      <w:proofErr w:type="spellStart"/>
      <w:r w:rsidRPr="0090149D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90149D">
        <w:rPr>
          <w:rFonts w:ascii="Times New Roman" w:hAnsi="Times New Roman" w:cs="Times New Roman"/>
          <w:sz w:val="28"/>
          <w:szCs w:val="28"/>
        </w:rPr>
        <w:t xml:space="preserve"> ; пер. с англ. [не указан]. - Москва : Диалектика-Вильямс, 2021. - 720 с. - ISBN [отсутствует в данных]. - Текст : непосредственный.</w:t>
      </w:r>
    </w:p>
    <w:p w14:paraId="3FF843E0" w14:textId="77777777" w:rsidR="0090149D" w:rsidRPr="0090149D" w:rsidRDefault="0090149D" w:rsidP="003666A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49D">
        <w:rPr>
          <w:rFonts w:ascii="Times New Roman" w:hAnsi="Times New Roman" w:cs="Times New Roman"/>
          <w:sz w:val="28"/>
          <w:szCs w:val="28"/>
        </w:rPr>
        <w:t>Шилдс, У. SQL: быстрое погружение / У. Шилдс ; пер. с англ. [не указан]. - Санкт-Петербург : Питер, 2022. - 224 с. - (Библиотека программиста). - ISBN [отсутствует в данных]. - Текст : непосредственный.</w:t>
      </w:r>
    </w:p>
    <w:p w14:paraId="3762DBA8" w14:textId="77777777" w:rsidR="00D32668" w:rsidRPr="00845818" w:rsidRDefault="00D32668" w:rsidP="00D3266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14DC1A8" w14:textId="46EC303A" w:rsidR="003C1340" w:rsidRDefault="00D32668" w:rsidP="00DD029A">
      <w:pPr>
        <w:pStyle w:val="1"/>
        <w:rPr>
          <w:rFonts w:eastAsiaTheme="minorEastAsia" w:cs="Times New Roman"/>
        </w:rPr>
      </w:pPr>
      <w:r>
        <w:rPr>
          <w:rFonts w:eastAsiaTheme="minorEastAsia" w:cs="Times New Roman"/>
          <w:szCs w:val="28"/>
        </w:rPr>
        <w:br w:type="page"/>
      </w:r>
    </w:p>
    <w:p w14:paraId="4F99D15B" w14:textId="444FA252" w:rsidR="00D32668" w:rsidRPr="007928DA" w:rsidRDefault="00DB1434" w:rsidP="00DB1434">
      <w:pPr>
        <w:pStyle w:val="1"/>
        <w:pageBreakBefore/>
        <w:ind w:left="431"/>
        <w:rPr>
          <w:bCs/>
          <w:i/>
          <w:iCs/>
          <w:color w:val="auto"/>
          <w:lang w:val="en-US" w:eastAsia="en-US"/>
        </w:rPr>
      </w:pPr>
      <w:bookmarkStart w:id="40" w:name="_Toc196241817"/>
      <w:r w:rsidRPr="00DB1434">
        <w:rPr>
          <w:bCs/>
          <w:i/>
          <w:iCs/>
          <w:color w:val="auto"/>
          <w:lang w:eastAsia="en-US"/>
        </w:rPr>
        <w:lastRenderedPageBreak/>
        <w:t>Приложение</w:t>
      </w:r>
      <w:bookmarkEnd w:id="40"/>
    </w:p>
    <w:p w14:paraId="7352FF19" w14:textId="1F197819" w:rsidR="00B8684A" w:rsidRPr="00EE5C08" w:rsidRDefault="00B8684A" w:rsidP="00937B6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en-US" w:eastAsia="ru-RU"/>
        </w:rPr>
      </w:pPr>
    </w:p>
    <w:p w14:paraId="2F212BAD" w14:textId="05791E57" w:rsidR="00BF5AAB" w:rsidRPr="00EE5C08" w:rsidRDefault="00BF5AAB" w:rsidP="00BF5AAB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="00E4365A"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 w:rsidR="006125CC">
        <w:rPr>
          <w:rFonts w:ascii="Times New Roman" w:eastAsiaTheme="minorEastAsia" w:hAnsi="Times New Roman" w:cs="Times New Roman"/>
          <w:sz w:val="28"/>
          <w:lang w:val="en-US" w:eastAsia="ru-RU"/>
        </w:rPr>
        <w:t>rogram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 w:rsidR="006125CC">
        <w:rPr>
          <w:rFonts w:ascii="Times New Roman" w:eastAsiaTheme="minorEastAsia" w:hAnsi="Times New Roman" w:cs="Times New Roman"/>
          <w:sz w:val="28"/>
          <w:lang w:val="en-US" w:eastAsia="ru-RU"/>
        </w:rPr>
        <w:t>cs</w:t>
      </w:r>
      <w:proofErr w:type="spellEnd"/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7A5F01F9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Microsoft.AspNetCore.Components.Authorization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DB99A8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Microsoft.AspNetCore.Identity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A28098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2C3AC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QuestPDF.Infrastructure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D701C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TovanyUchetV2.Components;</w:t>
      </w:r>
    </w:p>
    <w:p w14:paraId="276B752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TovanyUchetV2.Components.Account;</w:t>
      </w:r>
    </w:p>
    <w:p w14:paraId="607A0E7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TovanyUchetV2.Data;</w:t>
      </w:r>
    </w:p>
    <w:p w14:paraId="4588E48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TovanyUchetV2.Services;</w:t>
      </w:r>
    </w:p>
    <w:p w14:paraId="2FB338CD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96E7B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3354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</w:t>
      </w:r>
    </w:p>
    <w:p w14:paraId="165F1B84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AF583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6D817D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174F2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43450E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BD206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.CreateBuilder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90BBA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7AC98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Add services to the container.</w:t>
      </w:r>
    </w:p>
    <w:p w14:paraId="1593440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builder.Services.AddRazorComponents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DA5622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AddInteractiveServerComponents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CB49444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A8E3D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builder.Services.AddCascadingAuthenticationState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38D77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builder.Services.AddControllers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ADCFF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builder.Services.AddScoped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IdentityUserAccessor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20FD5E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builder.Services.AddScoped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IdentityRedirectManager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48DC7FA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builder.Services.AddScoped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AuthenticationStateProvider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IdentityRevalidatingAuthenticationStateProvider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E3D791E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C4FB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builder.Services.AddAuthentication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 =&gt;</w:t>
      </w:r>
    </w:p>
    <w:p w14:paraId="1B69D9F9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6DBE06D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options.DefaultScheme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IdentityConstants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.ApplicationScheme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3D8D8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options.DefaultSignInScheme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IdentityConstants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.ExternalScheme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CB09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44BF849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AddIdentityCookies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24F9398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DDDACD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builder.Configuration.GetConnectionString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DefaultConnection</w:t>
      </w:r>
      <w:proofErr w:type="spellEnd"/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??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"Connection string '</w:t>
      </w:r>
      <w:proofErr w:type="spellStart"/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DefaultConnection</w:t>
      </w:r>
      <w:proofErr w:type="spellEnd"/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not found."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1FC73C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builder.Services.AddDbContext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&gt;(options =&gt;</w:t>
      </w:r>
    </w:p>
    <w:p w14:paraId="192B34B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options.UseSqlServer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99159B9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builder.Services.AddDatabaseDeveloperPageExceptionFilter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82BC58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44C1A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builder.Services.AddIdentityCore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&gt;(options =&gt;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options.SignIn.RequireConfirmedAccount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C5EAB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AddEntityFrameworkStores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14:paraId="6DC9B65B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.AddSignInManager()</w:t>
      </w:r>
    </w:p>
    <w:p w14:paraId="6E65BF6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AddDefaultTokenProviders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6C1C6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8A2A0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builder.Services.AddSingleton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IEmailSender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IdentityNoOpEmailSender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57B387D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builder.Services.AddScoped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MSSQLDataService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3330D79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88A6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 =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builder.Build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01D0FA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AFEE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Configure the HTTP request pipeline.</w:t>
      </w:r>
    </w:p>
    <w:p w14:paraId="37D2D0E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app.Environment.IsDevelopment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DA4B244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57A2B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app.UseMigrationsEndPoint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0E043D" w14:textId="77777777" w:rsidR="00643C79" w:rsidRPr="00E8658C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1709E8F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3A7B08" w14:textId="773E0DFD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88ECA0E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EA678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app.UseExceptionHandler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"/Error"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91B9B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36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The default HSTS value is 30 days. You may want to change this for production scenarios, see https://aka.ms/aspnetcore-hsts.</w:t>
      </w:r>
    </w:p>
    <w:p w14:paraId="488DC8D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app.UseHsts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25EBE8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BFA2B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D1713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app.UseHttpsRedirection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F120B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FE91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app.UseStaticFiles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1CDE9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app.UseAntiforgery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F93D6D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5A4DDDB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DFCA7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app.MapRazorComponents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14:paraId="4466072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AddInteractiveServerRenderMode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2D1C3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9F400A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36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Add additional endpoints required by the Identity /Account Razor components.</w:t>
      </w:r>
    </w:p>
    <w:p w14:paraId="6268C15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app.MapAdditionalIdentityEndpoints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CDC3E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QuestPDF.</w:t>
      </w:r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Settings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.License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LicenseType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.Community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E14F94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B6D8B9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A529FE" w14:textId="77777777" w:rsidR="00E4365A" w:rsidRPr="00E16623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app.Run</w:t>
      </w:r>
      <w:proofErr w:type="spellEnd"/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D48C79F" w14:textId="77777777" w:rsidR="00E4365A" w:rsidRPr="00E16623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1EEA23" w14:textId="77777777" w:rsidR="00E4365A" w:rsidRPr="00E16623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093694" w14:textId="77777777" w:rsidR="00E4365A" w:rsidRPr="00E16623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CEB41E" w14:textId="5EFF7B00" w:rsidR="00BF5AAB" w:rsidRDefault="00BF5AAB" w:rsidP="00E4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1EA594" w14:textId="3578BCEF" w:rsidR="00E4365A" w:rsidRDefault="00E4365A" w:rsidP="00E4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appsettings.json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47082BFB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8C085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ConnectionStrings</w:t>
      </w:r>
      <w:proofErr w:type="spellEnd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5A27AD84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DefaultConnection</w:t>
      </w:r>
      <w:proofErr w:type="spellEnd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"Server=(localdb)\\mssqllocaldb;Database=aspnet-TovanyUchetV2-77a722ba-4e80-427a-9555-ce4aa0522983;Trusted_Connection=True;MultipleActiveResultSets=true"</w:t>
      </w:r>
    </w:p>
    <w:p w14:paraId="3F389398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7883049C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"Logging"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5554BF1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LogLevel</w:t>
      </w:r>
      <w:proofErr w:type="spellEnd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2F32ECA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"Default"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"Information"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FAEB29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Microsoft.AspNetCore</w:t>
      </w:r>
      <w:proofErr w:type="spellEnd"/>
      <w:r w:rsidRPr="00E4365A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43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"Warning"</w:t>
      </w:r>
    </w:p>
    <w:p w14:paraId="7C0538F7" w14:textId="77777777" w:rsidR="00E4365A" w:rsidRPr="00424611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676931" w14:textId="77777777" w:rsidR="00E4365A" w:rsidRPr="00424611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6D3B7A9A" w14:textId="77777777" w:rsidR="00E4365A" w:rsidRPr="00424611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424611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424611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AllowedHosts</w:t>
      </w:r>
      <w:proofErr w:type="spellEnd"/>
      <w:r w:rsidRPr="00424611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246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"*"</w:t>
      </w:r>
    </w:p>
    <w:p w14:paraId="1DDB6540" w14:textId="77777777" w:rsidR="00E4365A" w:rsidRPr="00424611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3F4E02F" w14:textId="70B26209" w:rsidR="00E4365A" w:rsidRDefault="00E4365A" w:rsidP="00E4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</w:p>
    <w:p w14:paraId="620E357F" w14:textId="6B539D15" w:rsidR="00E4365A" w:rsidRDefault="00E4365A" w:rsidP="00E4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Pr="00E4365A">
        <w:rPr>
          <w:rFonts w:ascii="Times New Roman" w:eastAsiaTheme="minorEastAsia" w:hAnsi="Times New Roman" w:cs="Times New Roman"/>
          <w:sz w:val="28"/>
          <w:lang w:val="en-US" w:eastAsia="ru-RU"/>
        </w:rPr>
        <w:t>ApplicationDbContext.cs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5AC3337A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Microsoft.AspNetCore.Identity.EntityFrameworkCore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9ABF44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A8556B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TovanyUchetV2.Data.Models;</w:t>
      </w:r>
    </w:p>
    <w:p w14:paraId="48E1A8D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5FD38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</w:t>
      </w:r>
    </w:p>
    <w:p w14:paraId="2AA0160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79C55C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IdentityDbContext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C954AD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663F91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options)</w:t>
      </w:r>
    </w:p>
    <w:p w14:paraId="54578D9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</w:t>
      </w:r>
    </w:p>
    <w:p w14:paraId="3DDEE5F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28287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A535D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108147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!;</w:t>
      </w:r>
    </w:p>
    <w:p w14:paraId="0B3C75C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!;</w:t>
      </w:r>
    </w:p>
    <w:p w14:paraId="297E5BB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InventoryOperations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!;</w:t>
      </w:r>
    </w:p>
    <w:p w14:paraId="6F910C7D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AuditLog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AuditLogs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Set&lt;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AuditLog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AC568DB" w14:textId="77777777" w:rsidR="00643C79" w:rsidRPr="00E8658C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2A98FA2B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206A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730DB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OnModelCreating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ModelBuilder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6A0DC2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39EC143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.OnModelCreating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915DD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786FB1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modelBuilder.Entity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14:paraId="456199D0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HasOne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(op =&gt;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op.Product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56A97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WithMany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3AFF919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HasForeignKey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(op =&gt;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op.ProductId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F3F6C6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OnDelete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DeleteBehavior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.Cascade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E436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Каскадное</w:t>
      </w:r>
      <w:r w:rsidRPr="00E436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</w:p>
    <w:p w14:paraId="2A4EB05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D0E6F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modelBuilder.Entity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14:paraId="14391E0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HasOne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(op =&gt;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op.Employee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42E77F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WithMany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7B7E49E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HasForeignKey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(op =&gt;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op.EmployeeId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CA4BCE" w14:textId="77777777" w:rsid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DeleteBehavior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Установить NULL при удалении сотрудника</w:t>
      </w:r>
    </w:p>
    <w:p w14:paraId="5FCADF79" w14:textId="77777777" w:rsid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EC034C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modelBuilder.Entity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43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14:paraId="6D472205" w14:textId="77777777"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.Property(p =&gt; </w:t>
      </w:r>
      <w:proofErr w:type="spellStart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p.Price</w:t>
      </w:r>
      <w:proofErr w:type="spellEnd"/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F1087C" w14:textId="77777777" w:rsid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3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(18, 2);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18 всего знаков, из них 2 после запятой</w:t>
      </w:r>
    </w:p>
    <w:p w14:paraId="25DF61D4" w14:textId="77777777" w:rsidR="00E4365A" w:rsidRPr="00E16623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B8C142" w14:textId="77777777" w:rsidR="00E4365A" w:rsidRPr="00E16623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BDAC025" w14:textId="6B59DFBB" w:rsidR="00E4365A" w:rsidRPr="00E16623" w:rsidRDefault="00E4365A" w:rsidP="00E43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E8F37B" w14:textId="3443E0EB" w:rsidR="00EE1FEC" w:rsidRDefault="00EE1FEC" w:rsidP="00E436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MSSQLDataServic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e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2E47865B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FA2CA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TovanyUchetV2.Data;</w:t>
      </w:r>
    </w:p>
    <w:p w14:paraId="008EA842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TovanyUchetV2.Data.Models;</w:t>
      </w:r>
    </w:p>
    <w:p w14:paraId="7BD98CF1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0F6C1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TovanyUchetV2.Services</w:t>
      </w:r>
    </w:p>
    <w:p w14:paraId="1407439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B822BC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MSSQLDataService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</w:p>
    <w:p w14:paraId="3419795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4FC502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45BA7D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10224E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MSSQLDataService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00DC7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16515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B528C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DA737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8C8C5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MSSQLDataService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5EFBFD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9EF352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E95952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4720A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GetAllInventoryOperationsAsync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B67958A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E0B9E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db.InventoryOperations</w:t>
      </w:r>
      <w:proofErr w:type="spellEnd"/>
    </w:p>
    <w:p w14:paraId="7B48CCF9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.Include(op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EC688A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.Include(op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op.Employee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73482E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OrderByDescending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(op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A4E295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9527C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22BE61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EE499B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GetAllProductsAsync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B8AAC41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FF178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db.Products.ToListAsync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23553E7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E0ACEC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5691B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GetProductByIdAsync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14209A89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D532B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db.Products.FindAsync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2B073B7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8246A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548B73" w14:textId="77777777" w:rsidR="00643C79" w:rsidRPr="00E8658C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53DCAA57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AddOrUpdateProductAsync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537F9E4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E6E48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71D8E7E0" w14:textId="77777777" w:rsidR="00EE1FEC" w:rsidRPr="00E16623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</w:t>
      </w:r>
      <w:proofErr w:type="spellEnd"/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44735D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20A7B5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db.Products.Update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272AC087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28C18D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db.SaveChangesAsync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96152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B5D487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A71FC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DeleteProductAsync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C7ADBE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51FE4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db.Products.FindAsync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04941AAC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(product !=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CFF327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4B001A1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db.Products.Remove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6F3B248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db.SaveChangesAsync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AF51AD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814AFF5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AF26C5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F0219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GetAllEmployeesAsync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BB04B3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41E6BB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db.Employees.ToListAsync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Добавлено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получение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сотрудников</w:t>
      </w:r>
    </w:p>
    <w:p w14:paraId="1C3D496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36F552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6E4E5D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AddInventoryOperationAsync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operation)</w:t>
      </w:r>
    </w:p>
    <w:p w14:paraId="63C11E2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AD916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что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существует</w:t>
      </w:r>
    </w:p>
    <w:p w14:paraId="57AF3BA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db.Products.FindAsync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operation.ProductId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9195AB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27C3F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94FA7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58D7F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db.InventoryOperations.Add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(operation);</w:t>
      </w:r>
    </w:p>
    <w:p w14:paraId="0561A51A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79AC9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Аудит</w:t>
      </w:r>
    </w:p>
    <w:p w14:paraId="54C9B74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db.AuditLogs.Add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AuditLog</w:t>
      </w:r>
      <w:proofErr w:type="spellEnd"/>
    </w:p>
    <w:p w14:paraId="598A2492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A9CAD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Action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Добавление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3D72665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Entity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$"Operation (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ProductId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operation.ProductId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Qty: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FE8C271" w14:textId="77777777" w:rsidR="00EE1FEC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F78230C" w14:textId="77777777" w:rsidR="00EE1FEC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авторизация, бери из контекста</w:t>
      </w:r>
    </w:p>
    <w:p w14:paraId="0EE54D77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0DD99A5C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0383E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db.InventoryOperations.Add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(operation);</w:t>
      </w:r>
    </w:p>
    <w:p w14:paraId="51E71B0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db.SaveChangesAsync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A043EF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F18E9B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8C592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GetEmployeeByIdAsync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12C05639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B876A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db.Employees.FindAsync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7AAC325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1324DE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7A319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AddOrUpdateEmployeeAsync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employee)</w:t>
      </w:r>
    </w:p>
    <w:p w14:paraId="32CD38A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02835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751D9C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0CFDB95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BB5BD9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db.Employees.Add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(employee);</w:t>
      </w:r>
    </w:p>
    <w:p w14:paraId="3ABF849A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4EC9A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99B175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DDB07E5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db.Employees.Update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(employee);</w:t>
      </w:r>
    </w:p>
    <w:p w14:paraId="70769836" w14:textId="77777777" w:rsidR="00643C79" w:rsidRPr="007928DA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7928D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36CACB3C" w14:textId="77777777" w:rsidR="00EE1FEC" w:rsidRPr="007928DA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CE39DFB" w14:textId="77777777" w:rsidR="00EE1FEC" w:rsidRPr="007928DA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307036" w14:textId="77777777" w:rsidR="00EE1FEC" w:rsidRPr="007928DA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SaveChangesAsync</w:t>
      </w:r>
      <w:proofErr w:type="spellEnd"/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44DB32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DE38A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3050E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DeleteInventoryOperationAsync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B9DBABD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11BD4D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db.InventoryOperations.FindAsync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1C98083E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(op !=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810120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14F0DB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db.InventoryOperations.Remove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(op);</w:t>
      </w:r>
    </w:p>
    <w:p w14:paraId="3568DF4B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db.SaveChangesAsync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4B2301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8AA046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337F2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A1362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GetInventoryOperationByIdAsync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0AA7919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885D6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db.InventoryOperations</w:t>
      </w:r>
      <w:proofErr w:type="spellEnd"/>
    </w:p>
    <w:p w14:paraId="5F73868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.Include(o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FC50D7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.Include(o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o.Employee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B62E9D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7F26DCBA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EEC568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17E7B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UpdateInventoryOperationAsync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operation)</w:t>
      </w:r>
    </w:p>
    <w:p w14:paraId="3722505F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721904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db.InventoryOperations.Update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(operation);</w:t>
      </w:r>
    </w:p>
    <w:p w14:paraId="46367363" w14:textId="77777777" w:rsidR="00EE1FEC" w:rsidRPr="001D5E29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db.SaveChangesAsync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1F57B00" w14:textId="77777777" w:rsidR="00EE1FEC" w:rsidRPr="00E16623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7C8744" w14:textId="77777777" w:rsidR="00EE1FEC" w:rsidRPr="00E16623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5E147F" w14:textId="77777777" w:rsidR="00EE1FEC" w:rsidRPr="00E16623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4508FA" w14:textId="77777777" w:rsidR="00EE1FEC" w:rsidRPr="00E16623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185F3B" w14:textId="4A391390" w:rsidR="00EE1FEC" w:rsidRPr="00E16623" w:rsidRDefault="00EE1FEC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3B2548" w14:textId="3FE726D2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SalesReportDocument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5C97F3B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QuestPDF.Fluent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6CD99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QuestPDF.Helpers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E36AB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QuestPDF.Infrastructure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81BC8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TovanyUchetV2.Components.Pages.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2B77C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9E6E6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SalesReportDocument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IDocument</w:t>
      </w:r>
      <w:proofErr w:type="spellEnd"/>
    </w:p>
    <w:p w14:paraId="7BFF055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7DC2C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SalesReportRow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_report;</w:t>
      </w:r>
    </w:p>
    <w:p w14:paraId="50A6788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6BA9C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SalesReportDocument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SalesReportRow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report)</w:t>
      </w:r>
    </w:p>
    <w:p w14:paraId="465CA2C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ADCF58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_report = report;</w:t>
      </w:r>
    </w:p>
    <w:p w14:paraId="39C3D19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4DA69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CC2E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DocumentMetadata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GetMetadata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DocumentMetadata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CED04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9B10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Compose(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IDocumentContainer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container)</w:t>
      </w:r>
    </w:p>
    <w:p w14:paraId="75AA177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52FEA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container.Page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(page =&gt;</w:t>
      </w:r>
    </w:p>
    <w:p w14:paraId="200139F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18BF7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page.Margin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(20);</w:t>
      </w:r>
    </w:p>
    <w:p w14:paraId="5277490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page.Content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539358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.Table(table =&gt;</w:t>
      </w:r>
    </w:p>
    <w:p w14:paraId="3EC69D4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8BCF6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table.ColumnsDefinition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(columns =&gt;</w:t>
      </w:r>
    </w:p>
    <w:p w14:paraId="62A1A2B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DEC856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columns.RelativeColumn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5C66D0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columns.ConstantColumn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(100);</w:t>
      </w:r>
    </w:p>
    <w:p w14:paraId="485075D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columns.ConstantColumn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(100);</w:t>
      </w:r>
    </w:p>
    <w:p w14:paraId="10BA3CDE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3595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51C56E9A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});</w:t>
      </w:r>
    </w:p>
    <w:p w14:paraId="1E30FE50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98F9E9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7FB837FB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489E4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header.Cell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().Element(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CellStyle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).Text(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EDF59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header.Cell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().Element(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CellStyle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).Text(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F2B6B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header.Cell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().Element(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CellStyle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).Text(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58215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14:paraId="5203A31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94110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_report)</w:t>
      </w:r>
    </w:p>
    <w:p w14:paraId="7B5D2BE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06B17E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table.Cell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().Element(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CellStyle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).Text(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row.ProductName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81266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table.Cell().Element(CellStyle).Text(row.TotalQuantity.ToString());</w:t>
      </w:r>
    </w:p>
    <w:p w14:paraId="60AA1DD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table.Cell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().Element(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CellStyle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).Text(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row.TotalSum: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46DF2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EEC8BA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74CE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CellStyle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container) =&gt;</w:t>
      </w:r>
    </w:p>
    <w:p w14:paraId="6A0D363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container.Padding(5).BorderBottom(1).BorderColor(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Grey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.Lighten2);</w:t>
      </w:r>
    </w:p>
    <w:p w14:paraId="17E4E99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43E12B8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304EC6C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2DCFF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F88940" w14:textId="27973480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Pr="001D5E29">
        <w:rPr>
          <w:rFonts w:ascii="Times New Roman" w:eastAsiaTheme="minorEastAsia" w:hAnsi="Times New Roman" w:cs="Times New Roman"/>
          <w:sz w:val="28"/>
          <w:lang w:val="en-US" w:eastAsia="ru-RU"/>
        </w:rPr>
        <w:t>Employee.cs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1279692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</w:t>
      </w:r>
    </w:p>
    <w:p w14:paraId="56C3EED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AE504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</w:p>
    <w:p w14:paraId="7B4A60A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F6B9F1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C42CD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855E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050C3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B2466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441F56" w14:textId="77777777" w:rsidR="001D5E29" w:rsidRPr="00424611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3F7452" w14:textId="3449051E" w:rsidR="001D5E29" w:rsidRPr="00424611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364332" w14:textId="7DC01A2E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Pr="001D5E29">
        <w:rPr>
          <w:rFonts w:ascii="Times New Roman" w:eastAsiaTheme="minorEastAsia" w:hAnsi="Times New Roman" w:cs="Times New Roman"/>
          <w:sz w:val="28"/>
          <w:lang w:val="en-US" w:eastAsia="ru-RU"/>
        </w:rPr>
        <w:t>InventoryOperation.cs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ab/>
        <w:t>:</w:t>
      </w:r>
    </w:p>
    <w:p w14:paraId="1DD7840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F00AD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DC598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</w:t>
      </w:r>
    </w:p>
    <w:p w14:paraId="2E6298A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883DD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proofErr w:type="spellEnd"/>
    </w:p>
    <w:p w14:paraId="60B9AA96" w14:textId="77777777" w:rsidR="001D5E29" w:rsidRPr="00424611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D226E4" w14:textId="77777777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Purchase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r w:rsidRPr="00E1662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поступление</w:t>
      </w:r>
    </w:p>
    <w:p w14:paraId="122ACFF9" w14:textId="77777777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</w:t>
      </w:r>
      <w:r w:rsidRPr="00E1662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продажа</w:t>
      </w:r>
    </w:p>
    <w:p w14:paraId="0F794074" w14:textId="77777777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WriteOff</w:t>
      </w:r>
      <w:proofErr w:type="spellEnd"/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r w:rsidRPr="00E1662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списание</w:t>
      </w:r>
    </w:p>
    <w:p w14:paraId="39AA501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Return      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возврат</w:t>
      </w:r>
    </w:p>
    <w:p w14:paraId="55CEA9A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4ED00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F28A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</w:p>
    <w:p w14:paraId="2518858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C7A8F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A90D0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65997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обязателен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2BD2E7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EAD5D7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E7288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9658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!;</w:t>
      </w:r>
    </w:p>
    <w:p w14:paraId="1989D52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C1EC9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обязательно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59F218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Минимум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единица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4D5C70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413DF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285C29" w14:textId="77777777" w:rsidR="00643C79" w:rsidRPr="00643C79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643C7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19F3388D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7928D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7928D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операции</w:t>
      </w:r>
      <w:r w:rsidRPr="007928D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обязателен</w:t>
      </w:r>
      <w:r w:rsidRPr="007928D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2CD2A7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E2649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963B3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"Дата операции обязательна"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7B28D0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D894C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FF38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BE511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Employee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39D16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2FB1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0679D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7C1B12" w14:textId="77777777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3CD171" w14:textId="6078C775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CEB8EC" w14:textId="17E810D5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Prodcut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0A5AC68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</w:t>
      </w:r>
    </w:p>
    <w:p w14:paraId="577E1EC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C70737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21098F2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6C530C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EDB7F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B8090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3F1A2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DAFE0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4FD3F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8395E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19A8D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6EFA3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QuantityInStock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83414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6C9E3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F326F9" w14:textId="282E3058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IDataService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3550750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TovanyUchetV2.Data.Models;</w:t>
      </w:r>
    </w:p>
    <w:p w14:paraId="6AA70E8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E5EBC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</w:p>
    <w:p w14:paraId="0091E4E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06C4E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GetAllProductsAsync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BC0BF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GetProductByIdAsync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id);</w:t>
      </w:r>
    </w:p>
    <w:p w14:paraId="6722C28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AddOrUpdateProductAsync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3B8E057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DeleteProductAsync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id);</w:t>
      </w:r>
    </w:p>
    <w:p w14:paraId="5275990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7D5F3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GetAllEmployeesAsync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BB86F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GetEmployeeByIdAsync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id);</w:t>
      </w:r>
    </w:p>
    <w:p w14:paraId="2D36A45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AddOrUpdateEmployeeAsync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employee);</w:t>
      </w:r>
    </w:p>
    <w:p w14:paraId="244AED2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77D0D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GetAllInventoryOperationsAsync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492ED3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AddInventoryOperationAsync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operation);</w:t>
      </w:r>
    </w:p>
    <w:p w14:paraId="03A34A8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DeleteInventoryOperationAsync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id);</w:t>
      </w:r>
    </w:p>
    <w:p w14:paraId="2A6EAD9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GetInventoryOperationByIdAsync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id);</w:t>
      </w:r>
    </w:p>
    <w:p w14:paraId="7306CC4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UpdateInventoryOperationAsync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operation);</w:t>
      </w:r>
    </w:p>
    <w:p w14:paraId="66D6B54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B0FD76" w14:textId="081DCBBD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ReportsController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.cs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1E71356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Controllers/</w:t>
      </w:r>
      <w:proofErr w:type="spellStart"/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ReportsController.cs</w:t>
      </w:r>
      <w:proofErr w:type="spellEnd"/>
    </w:p>
    <w:p w14:paraId="781A27C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75C19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QuestPDF.Fluent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0505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TovanyUchetV2.Data.Models;</w:t>
      </w:r>
    </w:p>
    <w:p w14:paraId="0967D47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TovanyUchetV2.Components.Pages.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SalesReportRow</w:t>
      </w:r>
      <w:proofErr w:type="spellEnd"/>
    </w:p>
    <w:p w14:paraId="6F4E49B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6F010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/reports"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287DDB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ApiController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1524DD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ReportsController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ControllerBase</w:t>
      </w:r>
      <w:proofErr w:type="spellEnd"/>
    </w:p>
    <w:p w14:paraId="5D81E59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517E3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3CBD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8FB1F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ReportsController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C16A43" w14:textId="77777777" w:rsidR="00643C79" w:rsidRPr="00E8658C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76AC7AF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F7701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94DC8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DD18A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06E6C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"sales/pdf"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9D037A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GetSalesReportPdf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3F4204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787A52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dataService.GetAllInventoryOperationsAsync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D8979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BAF4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 = sales</w:t>
      </w:r>
    </w:p>
    <w:p w14:paraId="6DC01E9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.Where(o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o.OperationType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.Sale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61907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GroupBy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F025B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.Select(g =&gt;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SalesReportRow</w:t>
      </w:r>
      <w:proofErr w:type="spellEnd"/>
    </w:p>
    <w:p w14:paraId="3AE4648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F26B8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ProductName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g.Key.Name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D14395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0BE89EE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x.Product.Price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24540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</w:t>
      </w:r>
    </w:p>
    <w:p w14:paraId="6AB8DAD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B0A12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234BB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SalesReportDocument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(report);</w:t>
      </w:r>
    </w:p>
    <w:p w14:paraId="1C1C1FD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pdfBytes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doc.GeneratePdf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FF5B9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68B44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pdfBytes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"application/pdf"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SalesReport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.Now: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yyyyMMdd_HHmm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.pdf"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D9B3BA" w14:textId="77777777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1DBCF7" w14:textId="22B09368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F86484" w14:textId="62143070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_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Imports.razor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00109BF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System.Net.Http</w:t>
      </w:r>
      <w:proofErr w:type="spellEnd"/>
    </w:p>
    <w:p w14:paraId="183D3D5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System.Net.Http.Json</w:t>
      </w:r>
      <w:proofErr w:type="spellEnd"/>
    </w:p>
    <w:p w14:paraId="0065D7F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Microsoft.AspNetCore.Components.Authorization</w:t>
      </w:r>
      <w:proofErr w:type="spellEnd"/>
    </w:p>
    <w:p w14:paraId="5E1B052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Microsoft.AspNetCore.Components.Forms</w:t>
      </w:r>
      <w:proofErr w:type="spellEnd"/>
    </w:p>
    <w:p w14:paraId="4DA26CF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Microsoft.AspNetCore.Components.Routing</w:t>
      </w:r>
      <w:proofErr w:type="spellEnd"/>
    </w:p>
    <w:p w14:paraId="6B3AA7F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Microsoft.AspNetCore.Components.Web</w:t>
      </w:r>
      <w:proofErr w:type="spellEnd"/>
    </w:p>
    <w:p w14:paraId="444B0BC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Microsoft.AspNetCore.Components.Web.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RenderMode</w:t>
      </w:r>
      <w:proofErr w:type="spellEnd"/>
    </w:p>
    <w:p w14:paraId="0E0F586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Microsoft.AspNetCore.Components.Web.Virtualization</w:t>
      </w:r>
      <w:proofErr w:type="spellEnd"/>
    </w:p>
    <w:p w14:paraId="7DBF97C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Microsoft.JSInterop</w:t>
      </w:r>
      <w:proofErr w:type="spellEnd"/>
    </w:p>
    <w:p w14:paraId="3A2F5D4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</w:t>
      </w:r>
    </w:p>
    <w:p w14:paraId="461A437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TovanyUchetV2.Components</w:t>
      </w:r>
    </w:p>
    <w:p w14:paraId="789BCBF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</w:t>
      </w:r>
    </w:p>
    <w:p w14:paraId="0BEC3CA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</w:t>
      </w:r>
    </w:p>
    <w:p w14:paraId="00E0045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</w:p>
    <w:p w14:paraId="2D12B15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TovanyUchetV2.Services</w:t>
      </w:r>
    </w:p>
    <w:p w14:paraId="38718A44" w14:textId="750E23DA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Microsoft.AspNetCore.Authorization</w:t>
      </w:r>
      <w:proofErr w:type="spellEnd"/>
    </w:p>
    <w:p w14:paraId="4812B683" w14:textId="5E581AEF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Inventory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641305A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"/inventory"</w:t>
      </w:r>
    </w:p>
    <w:p w14:paraId="48CC4E4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</w:t>
      </w:r>
      <w:proofErr w:type="spellEnd"/>
    </w:p>
    <w:p w14:paraId="60E4C52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navigate</w:t>
      </w:r>
    </w:p>
    <w:p w14:paraId="436B3EB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@rendermode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InteractiveServer</w:t>
      </w:r>
      <w:proofErr w:type="spellEnd"/>
    </w:p>
    <w:p w14:paraId="045176A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@attribute 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442AB4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B1BA3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Список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товаров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42317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6F84E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(products ==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499AD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C6ABB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Загрузка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B62B0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9D711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products.Any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807EC5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0200B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AddProduct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Добавить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E37BFF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Товары не найдены.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818D2F5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61DB71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F61B4B1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3595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542C611B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962798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primary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AddProduct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Добавить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79C37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table-striped"&gt;</w:t>
      </w:r>
    </w:p>
    <w:p w14:paraId="564B9BF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AC463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0EE89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FD308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Категория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3AD4A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Цена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FCD3F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Остаток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5BDDA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B5246D8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74D91D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B9DEC4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A3C5A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14:paraId="01E2068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20929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A3FA1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@product.Name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BDB89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@product.Category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5F653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@product.Price.ToString(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BA4864" w14:textId="77777777" w:rsidR="001D5E29" w:rsidRPr="00E16623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166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16623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E166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@product.QuantityInStock</w:t>
      </w:r>
      <w:r w:rsidRPr="00E166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16623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E166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780FB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FF2B1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@(()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Изменить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2585E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 ms-2"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@(()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Удалить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8F83C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BF495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6DD64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BC2B17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201C1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E29F1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FDC4B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70836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6D3DD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92E0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2B9797B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&gt;? products;</w:t>
      </w:r>
    </w:p>
    <w:p w14:paraId="71A4F54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630A9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29A6D0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551FB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DbService.GetAllProductsAsync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ADE96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E0B47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77359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624F697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8F1B5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navigate.NavigateTo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$"/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editinventory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19535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9E1B6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8EE5A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30C6B2C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781901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"Навигация выполняется!"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Проверьте вывод в консоли</w:t>
      </w:r>
    </w:p>
    <w:p w14:paraId="306400A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navigate.NavigateTo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editinventory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/add"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7AB80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F1B8F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16A7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636F354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5C701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DbService.DeleteProductAsync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4143EC4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DbService.GetAllProductsAsync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обновляем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</w:p>
    <w:p w14:paraId="65CC512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5264E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501859" w14:textId="4132DCAD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InventoryOpeation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42FDFB4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49E401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</w:t>
      </w:r>
      <w:proofErr w:type="spellEnd"/>
    </w:p>
    <w:p w14:paraId="660D960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navigate</w:t>
      </w:r>
    </w:p>
    <w:p w14:paraId="3240BAE5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@rendermode </w:t>
      </w:r>
      <w:proofErr w:type="spellStart"/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InteractiveServer</w:t>
      </w:r>
      <w:proofErr w:type="spellEnd"/>
    </w:p>
    <w:p w14:paraId="463C9C95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3595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784EB9CE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@attribute [</w:t>
      </w:r>
      <w:r w:rsidRPr="00E359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F3B1323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5A16EF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Журнал операций со складом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2E93FB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EFF72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="inventory/stock"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-outline-primary mb-3"&gt;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Посмотреть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остатки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E8528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2DEF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 mb-3"&gt;</w:t>
      </w:r>
    </w:p>
    <w:p w14:paraId="042035A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="col"&gt;</w:t>
      </w:r>
    </w:p>
    <w:p w14:paraId="62B6D03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fromDate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placeholder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..." /&gt;</w:t>
      </w:r>
    </w:p>
    <w:p w14:paraId="1A5E763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EA0A9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="col"&gt;</w:t>
      </w:r>
    </w:p>
    <w:p w14:paraId="11A4872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toDate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placeholder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..." /&gt;</w:t>
      </w:r>
    </w:p>
    <w:p w14:paraId="6FE12C78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73E0DF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col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7486866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selectedType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="form-control"&gt;</w:t>
      </w:r>
    </w:p>
    <w:p w14:paraId="67E0055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Все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типы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83AFE6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.GetValues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</w:t>
      </w:r>
    </w:p>
    <w:p w14:paraId="2A3F918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BF0AD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@type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@GetOperationTypeName(type)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108ED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4382D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FEBA8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45EF9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="col"&gt;</w:t>
      </w:r>
    </w:p>
    <w:p w14:paraId="6A05FA1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InputText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searchText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placeholder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Поиск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товару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..." /&gt;</w:t>
      </w:r>
    </w:p>
    <w:p w14:paraId="0258ADC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0EBE0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9DB2A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filteredOperations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DB3E1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E972D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Загрузка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2E65E7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C2F15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filteredOperations.Any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3B0947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3C12C9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Операции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не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найдены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A9916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3BAA9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B0BD64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27DB1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table-bordered table-striped"&gt;</w:t>
      </w:r>
    </w:p>
    <w:p w14:paraId="740E2E1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0B35E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1F70A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Тип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операции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32788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Дата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47EC6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44046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69C1F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43768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25EEC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473AA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A25FE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filteredOperations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45FA1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7D74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52BF02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A9DF9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@GetOperationTypeName(op.OperationType)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F282C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F387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@op.Date.ToString(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"dd.MM.yyyy 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HH:mm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7563C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@op.Employee?.FullName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D82890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@op.Product?.Name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CF144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@op.Quantity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48C52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BF295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-warning me-2"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navigate.NavigateTo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$"/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/edit/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Редактировать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4A23B8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=&gt; Delete(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Удалить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5608B0" w14:textId="77777777" w:rsidR="00643C79" w:rsidRPr="00E16623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1662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2ED2C871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607070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C66D46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C5B088C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B63AEE9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A3A087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64C08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3B1DC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F295F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6F03E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-success mt-3"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navigate.NavigateTo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/add"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'&gt;</w:t>
      </w:r>
    </w:p>
    <w:p w14:paraId="57F6C94E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Добавить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операцию</w:t>
      </w:r>
    </w:p>
    <w:p w14:paraId="31959B3D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714E32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09A020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750BFD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&lt;TovanyUchetV2.Data.Models.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&gt;? operations;</w:t>
      </w:r>
    </w:p>
    <w:p w14:paraId="5FDCA19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searchText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06C8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BF8FB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F94D2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128E3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E5B54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&lt;TovanyUchetV2.Data.Models.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filteredOperations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</w:t>
      </w:r>
    </w:p>
    <w:p w14:paraId="4D686FE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operations ==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Enumerable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&lt;TovanyUchetV2.Data.Models.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 :</w:t>
      </w:r>
    </w:p>
    <w:p w14:paraId="3A9B098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operations</w:t>
      </w:r>
    </w:p>
    <w:p w14:paraId="68C85FF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.Where(o =&gt;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searchText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</w:t>
      </w:r>
    </w:p>
    <w:p w14:paraId="6A17941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o.Product?.Name?.Contains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searchText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StringComparison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.OrdinalIgnoreCase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??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5987FF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.Where(o =&gt;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o.OperationType.ToString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71B8C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.Where(o =&gt; !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fromDate.HasValue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fromDate.Value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CAEE9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.Where(o =&gt; !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toDate.HasValue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o.Date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toDate.Value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30864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9B2C3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FB906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DF53C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EA28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5CE2B2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593DC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operations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DbService.GetAllInventoryOperationsAsync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A4866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C5590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F5A7E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0936350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9C787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DbService.DeleteInventoryOperationAsync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30C79A1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operations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DbService.GetAllInventoryOperationsAsync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обновим</w:t>
      </w:r>
      <w:r w:rsidRPr="001D5E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</w:p>
    <w:p w14:paraId="7470660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06574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4E549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GetOperationTypeName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type) =&gt;</w:t>
      </w:r>
    </w:p>
    <w:p w14:paraId="7D1122D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type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</w:p>
    <w:p w14:paraId="15726C1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A9B46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.Purchase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Поступление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67AAB8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.Sale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Продажа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B13719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.WriteOff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Списание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3FACC3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.Return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Возврат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778F96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type.ToString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703B5D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1463A40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8F08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50E75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C74B6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7CEFCE" w14:textId="17AF9F2C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EmployeeList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4941111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"/employees"</w:t>
      </w:r>
    </w:p>
    <w:p w14:paraId="30FC66E7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3595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5E0485E8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3921C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</w:p>
    <w:p w14:paraId="0AD0BBC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</w:t>
      </w:r>
      <w:proofErr w:type="spellEnd"/>
    </w:p>
    <w:p w14:paraId="04BFE8B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@rendermode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InteractiveServer</w:t>
      </w:r>
      <w:proofErr w:type="spellEnd"/>
    </w:p>
    <w:p w14:paraId="51500CF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@attribute 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70D96E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62E07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Сотрудники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4A89E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98433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(employees ==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589EE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D3F32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Загрузка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242211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3BCC86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7B223586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6C57D4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Сотрудники не найдены.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9724D7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13765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2B0082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368A0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table-striped"&gt;</w:t>
      </w:r>
    </w:p>
    <w:p w14:paraId="1559122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1AD23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00471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ФИО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B47B3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Должность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E81E3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DAE12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FCFE4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B37A2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610E8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employees)</w:t>
      </w:r>
    </w:p>
    <w:p w14:paraId="4077BA1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2A1AA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4C876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@e.FullName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F2558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@e.Position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C6F15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A26127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EditEmployee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e.Id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Изменить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9E3F7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F647F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34D44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C0B56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FC3C2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9CC18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B8CFE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0BA5E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-success mt-3"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1D5E29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AddEmployee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Добавить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сотрудника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E9885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FFBC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620B8F8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employees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08F419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D4BD4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66E7B9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8893D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employees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DataService.GetAllEmployeesAsync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9D8C1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13D2B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870B6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AddEmployee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ECD10E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C0D9D3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"/employee/add"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55559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C08EE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378EC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EditEmployee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656D7E7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98DBE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$"/employee/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398D8D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F8497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52E118" w14:textId="59D917B4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SalesReports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706C9FF9" w14:textId="77777777" w:rsidR="00643C79" w:rsidRPr="00E8658C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6D0D05F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"/sales"</w:t>
      </w:r>
    </w:p>
    <w:p w14:paraId="27ABC88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</w:p>
    <w:p w14:paraId="0438A236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attribute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BB3A9D1" w14:textId="77777777" w:rsidR="001D5E29" w:rsidRPr="007928DA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86733F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Отчет по продажам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FFF3D4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39F1D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(report ==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FFBF9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66C34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Загрузка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5E3B1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0D68A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3738D5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029D9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table-bordered mt-4"&gt;</w:t>
      </w:r>
    </w:p>
    <w:p w14:paraId="4665B42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BC280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58B72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7699B2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Кол-во продаж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1F335A7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Общая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сумма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5E286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40BDF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C5E3E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C445D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report)</w:t>
      </w:r>
    </w:p>
    <w:p w14:paraId="19B93DA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7EE7A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894C5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@row.ProductName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43078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@row.TotalQuantity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841F3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@row.TotalSum.ToString(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AEF0F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5F78D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3ACB28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495D6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90FE0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6E229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-success mt-3"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</w:t>
      </w:r>
      <w:proofErr w:type="spellStart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api</w:t>
      </w:r>
      <w:proofErr w:type="spellEnd"/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/reports/sales/pdf"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target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Скачать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PDF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D5E29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31053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A2087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2A9B6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2097F19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SalesReportRow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&gt;? report;</w:t>
      </w:r>
    </w:p>
    <w:p w14:paraId="001D0D5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5C5B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SalesReportRow</w:t>
      </w:r>
      <w:proofErr w:type="spellEnd"/>
    </w:p>
    <w:p w14:paraId="0DCF6BD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68849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ProductName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B3C097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F046F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DFFB21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B1E2B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2D25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95BD08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5BE07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BE7CF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CCB36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0B153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F39AB8E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27758DA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sales =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DataService.GetAllInventoryOperationsAsync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987D1B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473D0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report = sales</w:t>
      </w:r>
    </w:p>
    <w:p w14:paraId="35DBC7E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.Where(o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o.OperationType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.Sale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90E4D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GroupBy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o.Product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A8434F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.Select(g =&gt; </w:t>
      </w:r>
      <w:r w:rsidRPr="001D5E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5E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SalesReportRow</w:t>
      </w:r>
      <w:proofErr w:type="spellEnd"/>
    </w:p>
    <w:p w14:paraId="222AE573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2B125A5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ProductName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g.Key.Name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0FE25F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7103A50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g.Sum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x.Product.Price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DF3378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A5B1EC5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3595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14C65D5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8F75E72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EF09B6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StateHasChanged</w:t>
      </w:r>
      <w:proofErr w:type="spellEnd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1548434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6F3904" w14:textId="626086BF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920227" w14:textId="54F7D18B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EditInventory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1EA15139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editinventory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/add"</w:t>
      </w:r>
    </w:p>
    <w:p w14:paraId="2DB5C33C" w14:textId="77777777" w:rsidR="001D5E29" w:rsidRP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editinventory</w:t>
      </w:r>
      <w:proofErr w:type="spellEnd"/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Pr="001D5E29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1D5E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r w:rsidRPr="001D5E29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:</w:t>
      </w:r>
      <w:r w:rsidRPr="001D5E29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int</w:t>
      </w:r>
      <w:proofErr w:type="spellEnd"/>
      <w:r w:rsidRPr="001D5E29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1D5E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10FB23C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9D43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</w:p>
    <w:p w14:paraId="42356EAE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9D43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</w:t>
      </w:r>
      <w:proofErr w:type="spellEnd"/>
    </w:p>
    <w:p w14:paraId="16E3DC9C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@rendermode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InteractiveServer</w:t>
      </w:r>
      <w:proofErr w:type="spellEnd"/>
    </w:p>
    <w:p w14:paraId="3E930684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@attribute [</w:t>
      </w:r>
      <w:r w:rsidRPr="009D43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96DD87C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16E16A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</w:t>
      </w:r>
      <w:r w:rsidRPr="007928D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3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IsEditMode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"Редактировать товар"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"Добавить товар"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D28D93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8E3A29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Model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@product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OnValidSubmit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95A171B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DataAnnotationsValidator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03522F9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FormComponents.ValidationSummary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18BA530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FormComponents.ValidationMessage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For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="() =&gt; </w:t>
      </w:r>
      <w:proofErr w:type="spellStart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operation.ProductId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487F1E9F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C699F8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mb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-3"&gt;</w:t>
      </w:r>
    </w:p>
    <w:p w14:paraId="110DA1A1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FE4B7E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InputText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9D43F6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product.Name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00A30ED9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product.Name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0A7D47CB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37E9A1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130A6AEB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Категория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B475A8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InputText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9D43F6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product.Category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53126A4F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854AB5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088FB010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Цена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621308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InputNumber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9D43F6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4C80DCBE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06A13FC4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17F467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="mb-3"&gt;</w:t>
      </w:r>
    </w:p>
    <w:p w14:paraId="79080814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Остаток на складе: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2AE06D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InputNumber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9D43F6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product.QuantityInStock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3BF0847F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product.QuantityInStock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1517E03E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0277C6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B9CB30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Сохранить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B4A543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9D43F6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3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"/inventory"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'&gt;</w:t>
      </w:r>
    </w:p>
    <w:p w14:paraId="2834D75B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Отмена</w:t>
      </w:r>
    </w:p>
    <w:p w14:paraId="0E3673A3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43F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FEE2D2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D43F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2506B62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3440F5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29ACACE1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9D43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070FE38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D589F3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A26CA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4EE25B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IsEditMode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ProductId.HasValue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4EA821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4E97B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43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2CDF850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BBECCE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IsEditMode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786937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69164F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=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DataService.GetProductByIdAsync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ProductId.Value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??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89986F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A9BBF4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9C737B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07087A" w14:textId="77777777" w:rsidR="001D5E29" w:rsidRPr="00E35952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D43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8A285BE" w14:textId="77777777" w:rsidR="00643C79" w:rsidRPr="00E16623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1662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5DF1794D" w14:textId="77777777" w:rsidR="00643C79" w:rsidRPr="00E16623" w:rsidRDefault="00643C79" w:rsidP="00643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DD2581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F4C95D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43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DataService.AddOrUpdateProductAsync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2DDDC63C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43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"/inventory"</w:t>
      </w: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0AB048" w14:textId="77777777" w:rsidR="001D5E29" w:rsidRPr="009D43F6" w:rsidRDefault="001D5E29" w:rsidP="001D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22EAAFF" w14:textId="251994BF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 w:rsidRPr="009D43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6960FE" w14:textId="06568CD8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="009D43F6">
        <w:rPr>
          <w:rFonts w:ascii="Times New Roman" w:eastAsiaTheme="minorEastAsia" w:hAnsi="Times New Roman" w:cs="Times New Roman"/>
          <w:sz w:val="28"/>
          <w:lang w:val="en-US" w:eastAsia="ru-RU"/>
        </w:rPr>
        <w:t>AddInventoryOperation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4C5452F1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/add"</w:t>
      </w:r>
    </w:p>
    <w:p w14:paraId="59FECAAE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Microsoft.AspNetCore.Identity</w:t>
      </w:r>
      <w:proofErr w:type="spellEnd"/>
    </w:p>
    <w:p w14:paraId="1EB25AF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</w:t>
      </w:r>
    </w:p>
    <w:p w14:paraId="3B5882D5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</w:p>
    <w:p w14:paraId="4D9FFBB2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</w:t>
      </w:r>
      <w:proofErr w:type="spellEnd"/>
    </w:p>
    <w:p w14:paraId="0D87BF19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AuthenticationStateProvider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AuthProvider</w:t>
      </w:r>
      <w:proofErr w:type="spellEnd"/>
    </w:p>
    <w:p w14:paraId="2BBAD6F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UserManager</w:t>
      </w:r>
      <w:proofErr w:type="spellEnd"/>
    </w:p>
    <w:p w14:paraId="39D63E2A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1BA912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@rendermode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InteractiveServer</w:t>
      </w:r>
      <w:proofErr w:type="spellEnd"/>
    </w:p>
    <w:p w14:paraId="1F32133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192D8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Добавить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операцию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F4857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1C009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Model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@operation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OnValidSubmit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5C20F8E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DataAnnotationsValidator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7F8A0E2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ValidationSummary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840F371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C7FAEA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28F193B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Тип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операции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BC8981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operation.OperationType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9F3F248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.GetValues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</w:t>
      </w:r>
    </w:p>
    <w:p w14:paraId="3EA27485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5CED4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@GetOperationTypeName(type)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07AA43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1BB4B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F0AB5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operation.OperationType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42EB1BA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909BBA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3020A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2C6220D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91839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operation.ProductId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872CC6B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выберите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--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718E90E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14:paraId="71B1A329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CD5D5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p.Id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@p.Name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83DA8E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6459A6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CFE388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operation.ProductId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6658DB61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E5058E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13195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11BEEE4D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C8CA73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operation.EmployeeId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60B8CC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?)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---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23559B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employees)</w:t>
      </w:r>
    </w:p>
    <w:p w14:paraId="5A97C318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245AD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e.Id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@e.FullName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BEC6C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DDB6DE6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613C23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0F3BA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7171C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7926CAE3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42605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InputNumber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operation.Quantity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6D780ABB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operation.Quantity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31408931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DBEDF3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44524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Сохранить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306C7F" w14:textId="77777777" w:rsidR="00643C79" w:rsidRPr="00E8658C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13144C53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'&gt;</w:t>
      </w:r>
    </w:p>
    <w:p w14:paraId="0CC0D55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Отмена</w:t>
      </w:r>
    </w:p>
    <w:p w14:paraId="5CC5EFA7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87D394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CC9C8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E8125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5CCD63E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TovanyUchetV2.Data.Models.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{ Date =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4E7F3BC3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2247851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employees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C28720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AC2029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45AA1A8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F87EED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Загружаем</w:t>
      </w:r>
      <w:r w:rsidRPr="000305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товары</w:t>
      </w:r>
      <w:r w:rsidRPr="000305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0305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сотрудников</w:t>
      </w:r>
    </w:p>
    <w:p w14:paraId="5F2A1C38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products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DataService.GetAllProductsAsync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D896D2D" w14:textId="77777777" w:rsidR="009D43F6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DataService.GetAllEmployeesAsync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C2E5993" w14:textId="77777777" w:rsidR="009D43F6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F2A8E" w14:textId="77777777" w:rsidR="009D43F6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Очищаем автоматическую привязку — пусть пользователь сам выбирает сотрудника</w:t>
      </w:r>
    </w:p>
    <w:p w14:paraId="11804E60" w14:textId="77777777" w:rsidR="009D43F6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или можно вообще не трогать, если поле не обязательно</w:t>
      </w:r>
    </w:p>
    <w:p w14:paraId="024B629D" w14:textId="77777777" w:rsidR="009D43F6" w:rsidRPr="00E35952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12DB2F" w14:textId="77777777" w:rsidR="009D43F6" w:rsidRPr="00E35952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A0601" w14:textId="77777777" w:rsidR="009D43F6" w:rsidRPr="00E35952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6851494" w14:textId="77777777" w:rsidR="009D43F6" w:rsidRPr="00424611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733ECA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operation.Date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CC119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C89D45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E463AF5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508925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DataService.AddInventoryOperationAsync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(operation);</w:t>
      </w:r>
    </w:p>
    <w:p w14:paraId="27AA1680" w14:textId="77777777" w:rsidR="009D43F6" w:rsidRPr="00E35952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46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35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E35952">
        <w:rPr>
          <w:rFonts w:ascii="Segoe UI Emoji" w:hAnsi="Segoe UI Emoji" w:cs="Segoe UI Emoji"/>
          <w:color w:val="A31515"/>
          <w:sz w:val="19"/>
          <w:szCs w:val="19"/>
          <w:highlight w:val="white"/>
        </w:rPr>
        <w:t>✅</w:t>
      </w:r>
      <w:r w:rsidRPr="00E35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Операция</w:t>
      </w:r>
      <w:r w:rsidRPr="00E35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E35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добавлена</w:t>
      </w:r>
      <w:r w:rsidRPr="00E35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пользователем</w:t>
      </w:r>
      <w:r w:rsidRPr="00E35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2DFFF8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C1B445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2D9979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5065B21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6CFA5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Segoe UI Emoji" w:hAnsi="Segoe UI Emoji" w:cs="Segoe UI Emoji"/>
          <w:color w:val="A31515"/>
          <w:sz w:val="19"/>
          <w:szCs w:val="19"/>
          <w:highlight w:val="white"/>
          <w:lang w:val="en-US"/>
        </w:rPr>
        <w:t>❌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сохранении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CD808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C7899C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F72114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CDC53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GetOperationTypeName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type) =&gt;</w:t>
      </w:r>
    </w:p>
    <w:p w14:paraId="4D5D30B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type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</w:p>
    <w:p w14:paraId="0B23EC00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2182F4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.Purchase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Поступление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CA9CB5E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.Sale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Продажа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8EBB164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.WriteOff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Списание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500ED71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.Return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Возврат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FA1F706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type.ToString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38E5508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2660E20F" w14:textId="77777777" w:rsidR="009D43F6" w:rsidRPr="00030505" w:rsidRDefault="009D43F6" w:rsidP="009D4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65F0F1" w14:textId="77777777" w:rsidR="009D43F6" w:rsidRDefault="009D43F6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</w:p>
    <w:p w14:paraId="0BBACD6A" w14:textId="0F1F17D1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="00030505">
        <w:rPr>
          <w:rFonts w:ascii="Times New Roman" w:eastAsiaTheme="minorEastAsia" w:hAnsi="Times New Roman" w:cs="Times New Roman"/>
          <w:sz w:val="28"/>
          <w:lang w:val="en-US" w:eastAsia="ru-RU"/>
        </w:rPr>
        <w:t>EditInventoryOperation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3DF14B85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/edit/</w:t>
      </w:r>
      <w:r w:rsidRPr="0003050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03050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int</w:t>
      </w:r>
      <w:proofErr w:type="spellEnd"/>
      <w:r w:rsidRPr="0003050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CEAF745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</w:p>
    <w:p w14:paraId="0D1CF6A0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</w:t>
      </w:r>
      <w:proofErr w:type="spellEnd"/>
    </w:p>
    <w:p w14:paraId="2B2E029C" w14:textId="77777777" w:rsidR="00030505" w:rsidRPr="00424611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rendermode</w:t>
      </w:r>
      <w:proofErr w:type="spellEnd"/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InteractiveServer</w:t>
      </w:r>
      <w:proofErr w:type="spellEnd"/>
    </w:p>
    <w:p w14:paraId="1F26F423" w14:textId="77777777" w:rsidR="00030505" w:rsidRPr="00424611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attribute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 w:rsidRPr="00E1662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470B7E9" w14:textId="77777777" w:rsidR="00030505" w:rsidRPr="00424611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4C2D46" w14:textId="77777777" w:rsidR="00030505" w:rsidRPr="00424611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4611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 w:rsidRPr="00E16623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</w:t>
      </w:r>
      <w:r w:rsidRPr="00424611"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 w:rsidRPr="00424611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Редактировать</w:t>
      </w:r>
      <w:r w:rsidRPr="004246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операцию</w:t>
      </w:r>
      <w:r w:rsidRPr="00424611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 w:rsidRPr="00E16623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</w:t>
      </w:r>
      <w:r w:rsidRPr="00424611"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 w:rsidRPr="00424611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71C924" w14:textId="77777777" w:rsidR="00030505" w:rsidRPr="00424611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3E6DCE" w14:textId="77777777" w:rsidR="00030505" w:rsidRPr="00424611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0737E6" w14:textId="77777777" w:rsidR="00030505" w:rsidRPr="00424611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B881BF" w14:textId="77777777" w:rsidR="00643C79" w:rsidRPr="00E16623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1662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5556413F" w14:textId="77777777" w:rsidR="00643C79" w:rsidRPr="00E16623" w:rsidRDefault="00643C79" w:rsidP="00643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F85801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Model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OnValidSubmit</w:t>
      </w:r>
      <w:proofErr w:type="spellEnd"/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0F551C52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DataAnnotationsValidator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2C363A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ValidationSummary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E293100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49B65A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4FE55D28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Тип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операции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33A5C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operation.OperationType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316C238E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.GetValues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</w:t>
      </w:r>
    </w:p>
    <w:p w14:paraId="1C9CCB04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25166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D9E908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CD8970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1E43A2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operation.OperationType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311595AA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1B5F52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2487F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1981950F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401101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operation.ProductId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3D921D1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выберите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--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F30938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14:paraId="75B58F51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481EC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p.Id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@p.Name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D24210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B3D445D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749AD8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65425D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operation.ProductId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23AFA0DC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BADECE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02583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1BFFAFA5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02091C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operation.EmployeeId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58244B8A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?)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---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72DB35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employees)</w:t>
      </w:r>
    </w:p>
    <w:p w14:paraId="68502D35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E349D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e.Id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@e.FullName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953D36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05A149C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InputSelect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D59644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F27044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9B813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76A75C6F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91FC9F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InputNumber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operation.Quantity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349521A0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operation.Quantity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5837C400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671BC6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A16ABA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Сохранить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881559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030505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'&gt;</w:t>
      </w:r>
    </w:p>
    <w:p w14:paraId="62A7BE83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Отмена</w:t>
      </w:r>
    </w:p>
    <w:p w14:paraId="584496D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305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5C45A5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3050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E8AEF9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8D4CBE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5CC5D709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74F16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TovanyUchetV2.Data.Models.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InventoryOperation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{ Date = </w:t>
      </w:r>
      <w:proofErr w:type="spellStart"/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B01B829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02ED6F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employees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75BB4C8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3476E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{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481A94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094E2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5CC51E8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894106" w14:textId="77777777" w:rsidR="00643C79" w:rsidRPr="00E8658C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1A6F06C7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products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DataService.GetAllProductsAsync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63BD70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employees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DataService.GetAllEmployeesAsync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672D8D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4B7F71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existing 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DataService.GetInventoryOperationByIdAsync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3D6510C1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(existing !=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409BF2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operation = existing;</w:t>
      </w:r>
    </w:p>
    <w:p w14:paraId="6EAB78F7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4C84B5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8BD9A9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5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Save()</w:t>
      </w:r>
    </w:p>
    <w:p w14:paraId="352A144B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594A4E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305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DataService.UpdateInventoryOperationAsync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(operation);</w:t>
      </w:r>
    </w:p>
    <w:p w14:paraId="3E8449A2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inventoryoperation</w:t>
      </w:r>
      <w:proofErr w:type="spellEnd"/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09A7A3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71059D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F11301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72E554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D4AACC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E16DD1" w14:textId="77777777" w:rsidR="00030505" w:rsidRDefault="00030505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</w:p>
    <w:p w14:paraId="18670685" w14:textId="1F114494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E5C08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 w:rsidR="00030505">
        <w:rPr>
          <w:rFonts w:ascii="Times New Roman" w:eastAsiaTheme="minorEastAsia" w:hAnsi="Times New Roman" w:cs="Times New Roman"/>
          <w:sz w:val="28"/>
          <w:lang w:val="en-US" w:eastAsia="ru-RU"/>
        </w:rPr>
        <w:t>Edit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Employee</w:t>
      </w:r>
      <w:r w:rsidRPr="00EE1FEC">
        <w:rPr>
          <w:rFonts w:ascii="Times New Roman" w:eastAsiaTheme="minorEastAsia" w:hAnsi="Times New Roman" w:cs="Times New Roman"/>
          <w:sz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3228B573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"/employee/add"</w:t>
      </w:r>
    </w:p>
    <w:p w14:paraId="5EC5BE6A" w14:textId="77777777" w:rsidR="00030505" w:rsidRP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"/employee/</w:t>
      </w:r>
      <w:r w:rsidRPr="0003050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0305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r w:rsidRPr="0003050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:</w:t>
      </w:r>
      <w:r w:rsidRPr="00030505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int</w:t>
      </w:r>
      <w:proofErr w:type="spellEnd"/>
      <w:r w:rsidRPr="0003050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0305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326C6D7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</w:p>
    <w:p w14:paraId="61A71A3E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</w:t>
      </w:r>
      <w:proofErr w:type="spellEnd"/>
    </w:p>
    <w:p w14:paraId="62A6AB31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rendermode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InteractiveServer</w:t>
      </w:r>
      <w:proofErr w:type="spellEnd"/>
    </w:p>
    <w:p w14:paraId="2F025B81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attribute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</w:t>
      </w:r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87D4280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6CEBC9" w14:textId="77777777" w:rsid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</w:t>
      </w:r>
      <w:r w:rsidRPr="007928D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3</w:t>
      </w:r>
      <w:r w:rsidRPr="007928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IsEditMode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"Редактировать сотрудника"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"Добавить сотрудника"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59E5C35" w14:textId="77777777" w:rsidR="00030505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441D17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Model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@employee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OnValidSubmit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B1CF245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DataAnnotationsValidator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86FEBB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ValidationSummary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5E73895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26E4B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4AFDF5A2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ФИО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C51F26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InputText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5346AF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employee.FullName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2448995F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employee.FullName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10309D91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19852A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166CA8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14:paraId="41533F0D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Должность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A69D48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InputText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5346AF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bind-Value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employee.Position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5FEC988A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ValidationMessage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employee.Position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12A4C79E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8AB7F0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BF4D3A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Сохранить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027826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</w:t>
      </w:r>
      <w:r w:rsidRPr="005346AF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onclick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346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"/employees"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Отмена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346AF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C807A0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346AF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EditForm</w:t>
      </w:r>
      <w:proofErr w:type="spellEnd"/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D932FC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85A752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7E70A9FC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362767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9261D4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BFB976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IsEditMode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EmployeeId.HasValue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3ACD97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DFF15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E5FB1AE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8302D02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IsEditMode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3BACE5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64C11A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employee =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DataService.GetEmployeeByIdAsync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EmployeeId.Value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??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5102A7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DF6C0E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D67ABC" w14:textId="77777777" w:rsidR="00643C79" w:rsidRPr="007928DA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7928D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07410F16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EC62BB" w14:textId="77777777" w:rsidR="00030505" w:rsidRPr="007928DA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</w:t>
      </w: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894926D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8D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C2280E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6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DataService.AddOrUpdateEmployeeAsync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(employee);</w:t>
      </w:r>
    </w:p>
    <w:p w14:paraId="51876D5D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NavManager.NavigateTo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346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"/employees"</w:t>
      </w: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7B5F2D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FF2BBF" w14:textId="77777777" w:rsidR="00030505" w:rsidRPr="005346AF" w:rsidRDefault="00030505" w:rsidP="00030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809670" w14:textId="0EE4C0BB" w:rsidR="00030505" w:rsidRDefault="005346AF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5346AF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InventoryInStock.razor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25335E7F" w14:textId="77777777" w:rsidR="005346AF" w:rsidRP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@page </w:t>
      </w:r>
      <w:r w:rsidRPr="005346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"/inventory/stock"</w:t>
      </w:r>
    </w:p>
    <w:p w14:paraId="3EBCE9DB" w14:textId="77777777" w:rsidR="005346AF" w:rsidRP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5346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IDataService</w:t>
      </w:r>
      <w:proofErr w:type="spellEnd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6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</w:t>
      </w:r>
      <w:proofErr w:type="spellEnd"/>
    </w:p>
    <w:p w14:paraId="7064477B" w14:textId="77777777" w:rsidR="005346AF" w:rsidRPr="00E35952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@attribute [</w:t>
      </w:r>
      <w:r w:rsidRPr="00E359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2171A1E" w14:textId="77777777" w:rsidR="005346AF" w:rsidRPr="00E35952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51C20B" w14:textId="77777777" w:rsid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Остатки товаров на складе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8E1555" w14:textId="77777777" w:rsid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D548F3" w14:textId="77777777" w:rsid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5C81C4" w14:textId="77777777" w:rsid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EB4733" w14:textId="77777777" w:rsid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Загрузка...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1720E7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5632A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3E230DF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779ACAF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table-striped"&gt;</w:t>
      </w:r>
    </w:p>
    <w:p w14:paraId="51E28EF7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B9367F4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107EDC1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38F78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Остаток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7CDDE6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596A97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5AF8DF" w14:textId="77777777" w:rsidR="005346AF" w:rsidRPr="00E35952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0A70EE" w14:textId="77777777" w:rsidR="005346AF" w:rsidRPr="00643C79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stock</w:t>
      </w: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9B4634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E140E3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831204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@row.ProductName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56FD3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@row.Quantity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3D180B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D061DF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4775DD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816E8F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5439F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7B448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00F47E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B04C82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3C73DCB0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StockRow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&gt;? stock;</w:t>
      </w:r>
    </w:p>
    <w:p w14:paraId="43E60E06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B4DDF5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OnInitializedAsync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4B401C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8B52035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operations =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DataService.GetAllInventoryOperationsAsync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7A18731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C38E5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stock = operations</w:t>
      </w:r>
    </w:p>
    <w:p w14:paraId="17AF77B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GroupBy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 =&gt;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o.Product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908F1B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.Select(g =&gt;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StockRow</w:t>
      </w:r>
      <w:proofErr w:type="spellEnd"/>
    </w:p>
    <w:p w14:paraId="61CEE0AA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8DBC23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ProductName =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g.Key.Name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0777783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g.Sum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x.OperationType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</w:p>
    <w:p w14:paraId="1230AC8B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057FCB3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.Purchase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A8665AC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.Return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0F76110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.Sale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-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D5353BD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OperationType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.WriteOff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-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x.Quantity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0C06AF5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0</w:t>
      </w:r>
    </w:p>
    <w:p w14:paraId="70D3DEB1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})</w:t>
      </w:r>
    </w:p>
    <w:p w14:paraId="0B13142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75F8F81A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52F8C6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91EC388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401F22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9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StockRow</w:t>
      </w:r>
      <w:proofErr w:type="spellEnd"/>
    </w:p>
    <w:p w14:paraId="0CC068AA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3595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22F73651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EB8889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ProductName {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5439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E1B1B4" w14:textId="77777777" w:rsidR="005346AF" w:rsidRPr="005439F4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39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6B4099" w14:textId="77777777" w:rsidR="005346AF" w:rsidRPr="00E16623" w:rsidRDefault="005346AF" w:rsidP="00534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39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C275CF" w14:textId="5C9A1CB3" w:rsidR="005346AF" w:rsidRPr="005346AF" w:rsidRDefault="005346AF" w:rsidP="005346A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 w:rsidRPr="00E166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48B755" w14:textId="77777777" w:rsidR="001D5E29" w:rsidRDefault="001D5E29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</w:p>
    <w:p w14:paraId="794E334B" w14:textId="102ED636" w:rsidR="001D5E29" w:rsidRDefault="005439F4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Файл</w:t>
      </w:r>
      <w:r w:rsidRPr="00E16623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NavMenu.razor</w:t>
      </w:r>
      <w:proofErr w:type="spellEnd"/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5A024F2E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@implements </w:t>
      </w:r>
      <w:proofErr w:type="spellStart"/>
      <w:r w:rsidRPr="00091C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14:paraId="25A48961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3716C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@inject </w:t>
      </w:r>
      <w:proofErr w:type="spellStart"/>
      <w:r w:rsidRPr="00091C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NavigationManager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NavigationManager</w:t>
      </w:r>
      <w:proofErr w:type="spellEnd"/>
    </w:p>
    <w:p w14:paraId="407156D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1C3BD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="top-row ps-3 navbar navbar-dark"&gt;</w:t>
      </w:r>
    </w:p>
    <w:p w14:paraId="7130452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="container-fluid"&gt;</w:t>
      </w:r>
    </w:p>
    <w:p w14:paraId="63D9BCC9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="navbar-brand sidebar-title"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Товарный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учёт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2C6022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70CE8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AF99D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C7DB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5F449F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D8669F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="nav-scrollable"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onclick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document.querySelector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('.navbar-toggler').click()"&gt;</w:t>
      </w:r>
    </w:p>
    <w:p w14:paraId="3AE5B9F4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="flex-column"&gt;</w:t>
      </w:r>
    </w:p>
    <w:p w14:paraId="1A1B9777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F8E7132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 px-3"&gt;</w:t>
      </w:r>
    </w:p>
    <w:p w14:paraId="06995127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="inventory"&gt;</w:t>
      </w:r>
    </w:p>
    <w:p w14:paraId="42CAEB4E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bi-box-seam me-2"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Склад</w:t>
      </w:r>
    </w:p>
    <w:p w14:paraId="7DB1FAA1" w14:textId="77777777" w:rsidR="005439F4" w:rsidRPr="00E35952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E8F6E3" w14:textId="77777777" w:rsidR="005439F4" w:rsidRPr="00E35952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E35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543ACF" w14:textId="77777777" w:rsidR="005439F4" w:rsidRPr="00E35952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EF6045" w14:textId="4CA97761" w:rsidR="00E8658C" w:rsidRPr="00E35952" w:rsidRDefault="005439F4" w:rsidP="00E8658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35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560D099" w14:textId="5E4D066A" w:rsidR="005439F4" w:rsidRPr="00643C79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43C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43C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r w:rsidRPr="00643C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item</w:t>
      </w:r>
      <w:r w:rsidRPr="00643C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px</w:t>
      </w:r>
      <w:r w:rsidRPr="00643C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-3"&gt;</w:t>
      </w:r>
    </w:p>
    <w:p w14:paraId="3E2F364E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3C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inventoryoperation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34431512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bi-arrow-left-right me-2"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Операции</w:t>
      </w:r>
    </w:p>
    <w:p w14:paraId="0C8C190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A7D71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F348C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3BAF6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 px-3"&gt;</w:t>
      </w:r>
    </w:p>
    <w:p w14:paraId="2EC56D6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="employees"&gt;</w:t>
      </w:r>
    </w:p>
    <w:p w14:paraId="67028724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bi-people me-2"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Сотрудники</w:t>
      </w:r>
    </w:p>
    <w:p w14:paraId="67076CE8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2E9F1A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E84054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893E1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 px-3"&gt;</w:t>
      </w:r>
    </w:p>
    <w:p w14:paraId="7E4E15DF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="sales"&gt;</w:t>
      </w:r>
    </w:p>
    <w:p w14:paraId="14AA050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bi-bar-chart-line me-2"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Отчёты</w:t>
      </w:r>
    </w:p>
    <w:p w14:paraId="598F7824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000E96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07C719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6DF574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AuthorizeView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6E4839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Authorized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D5677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 px-3"&gt;</w:t>
      </w:r>
    </w:p>
    <w:p w14:paraId="36EEC88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="Account/Manage"&gt;</w:t>
      </w:r>
    </w:p>
    <w:p w14:paraId="019082E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bi-person-fill-nav-menu"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@context.User.Identity?.Name</w:t>
      </w:r>
    </w:p>
    <w:p w14:paraId="1FFB45F8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B7F159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B28F6D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 px-3"&gt;</w:t>
      </w:r>
    </w:p>
    <w:p w14:paraId="6935319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action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="Account/Logout"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="post"&gt;</w:t>
      </w:r>
    </w:p>
    <w:p w14:paraId="38BD0A3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AntiforgeryToken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73D799B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ReturnUrl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currentUrl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C55A3C6" w14:textId="77777777" w:rsidR="00643C79" w:rsidRPr="00E35952" w:rsidRDefault="00643C79" w:rsidP="00643C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Продолжение</w:t>
      </w:r>
      <w:r w:rsidRPr="00E3595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8658C">
        <w:rPr>
          <w:rFonts w:ascii="Times New Roman" w:hAnsi="Times New Roman" w:cs="Times New Roman"/>
          <w:bCs/>
          <w:i/>
          <w:iCs/>
          <w:sz w:val="28"/>
          <w:szCs w:val="28"/>
        </w:rPr>
        <w:t>приложения</w:t>
      </w:r>
    </w:p>
    <w:p w14:paraId="1C6F0DC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="nav-link"&gt;</w:t>
      </w:r>
    </w:p>
    <w:p w14:paraId="6B71007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bi-arrow-bar-left-nav-menu"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Logout</w:t>
      </w:r>
    </w:p>
    <w:p w14:paraId="692B6EEE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4B85FD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601978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BDF347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Authorized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2AA6BD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NotAuthorized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4B602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 px-3"&gt;</w:t>
      </w:r>
    </w:p>
    <w:p w14:paraId="76B37FB1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="Account/Register"&gt;</w:t>
      </w:r>
    </w:p>
    <w:p w14:paraId="5F36A1D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bi-person-nav-menu"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Register</w:t>
      </w:r>
    </w:p>
    <w:p w14:paraId="4DEC58CD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178F2E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DCC854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 px-3"&gt;</w:t>
      </w:r>
    </w:p>
    <w:p w14:paraId="41FE18A8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="Account/Login"&gt;</w:t>
      </w:r>
    </w:p>
    <w:p w14:paraId="4C04AC3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 bi-person-badge-nav-menu"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aria-hidden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</w:t>
      </w:r>
    </w:p>
    <w:p w14:paraId="6A4F82E2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NavLink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5D0E31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F62B78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NotAuthorized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EE60E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1C98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AuthorizeView</w:t>
      </w:r>
      <w:proofErr w:type="spellEnd"/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0759C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0AF591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091C9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7B74D9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3E7302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@code {</w:t>
      </w:r>
    </w:p>
    <w:p w14:paraId="3ECF0D3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currentUrl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9AEC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F2AE95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OnInitialized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4205D0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9C9ECB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currentUrl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NavigationManager.ToBaseRelativePath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NavigationManager.Uri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4AAC3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NavigationManager.LocationChanged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OnLocationChanged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97CC9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9076DA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C534C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OnLocationChanged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sender, </w:t>
      </w:r>
      <w:proofErr w:type="spellStart"/>
      <w:r w:rsidRPr="00091C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LocationChangedEventArgs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D847D19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EC016E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currentUrl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NavigationManager.ToBaseRelativePath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e.Location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3B6846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StateHasChanged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1BFC6E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AFC7E0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93B3E4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076911AA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4D76672" w14:textId="77777777" w:rsidR="005439F4" w:rsidRPr="00091C98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NavigationManager.LocationChanged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OnLocationChanged</w:t>
      </w:r>
      <w:proofErr w:type="spellEnd"/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820C64" w14:textId="77777777" w:rsidR="005439F4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91C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221E2A" w14:textId="77777777" w:rsidR="005439F4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EBEFD2" w14:textId="77777777" w:rsidR="005439F4" w:rsidRDefault="005439F4" w:rsidP="00543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C9FDE" w14:textId="77777777" w:rsidR="005439F4" w:rsidRPr="005439F4" w:rsidRDefault="005439F4" w:rsidP="001D5E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lang w:val="en-US" w:eastAsia="ru-RU"/>
        </w:rPr>
      </w:pPr>
    </w:p>
    <w:p w14:paraId="0AB05861" w14:textId="77777777" w:rsidR="001D5E29" w:rsidRPr="001D5E29" w:rsidRDefault="001D5E29" w:rsidP="00EE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sectPr w:rsidR="001D5E29" w:rsidRPr="001D5E29" w:rsidSect="00F24F49">
      <w:footerReference w:type="default" r:id="rId3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EF29F" w14:textId="77777777" w:rsidR="00307336" w:rsidRDefault="00307336" w:rsidP="00660016">
      <w:pPr>
        <w:spacing w:after="0" w:line="240" w:lineRule="auto"/>
      </w:pPr>
      <w:r>
        <w:separator/>
      </w:r>
    </w:p>
  </w:endnote>
  <w:endnote w:type="continuationSeparator" w:id="0">
    <w:p w14:paraId="24CA8675" w14:textId="77777777" w:rsidR="00307336" w:rsidRDefault="00307336" w:rsidP="0066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933821"/>
      <w:docPartObj>
        <w:docPartGallery w:val="Page Numbers (Bottom of Page)"/>
        <w:docPartUnique/>
      </w:docPartObj>
    </w:sdtPr>
    <w:sdtEndPr/>
    <w:sdtContent>
      <w:p w14:paraId="4F7CC5CD" w14:textId="77777777" w:rsidR="00E16623" w:rsidRDefault="00E16623" w:rsidP="00660016">
        <w:pPr>
          <w:pStyle w:val="af6"/>
          <w:jc w:val="center"/>
        </w:pPr>
        <w:r w:rsidRPr="006600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00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00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5</w:t>
        </w:r>
        <w:r w:rsidRPr="006600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63C10" w14:textId="77777777" w:rsidR="00307336" w:rsidRDefault="00307336" w:rsidP="00660016">
      <w:pPr>
        <w:spacing w:after="0" w:line="240" w:lineRule="auto"/>
      </w:pPr>
      <w:r>
        <w:separator/>
      </w:r>
    </w:p>
  </w:footnote>
  <w:footnote w:type="continuationSeparator" w:id="0">
    <w:p w14:paraId="099D518A" w14:textId="77777777" w:rsidR="00307336" w:rsidRDefault="00307336" w:rsidP="00660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6F1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457A01"/>
    <w:multiLevelType w:val="hybridMultilevel"/>
    <w:tmpl w:val="76FC0986"/>
    <w:lvl w:ilvl="0" w:tplc="882EC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4C85"/>
    <w:multiLevelType w:val="hybridMultilevel"/>
    <w:tmpl w:val="A33A6860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A71C51"/>
    <w:multiLevelType w:val="hybridMultilevel"/>
    <w:tmpl w:val="251C2458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A6ED3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981CA8"/>
    <w:multiLevelType w:val="multilevel"/>
    <w:tmpl w:val="1970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46186"/>
    <w:multiLevelType w:val="hybridMultilevel"/>
    <w:tmpl w:val="60A4E8EE"/>
    <w:lvl w:ilvl="0" w:tplc="3D5C807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18031F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8F0795"/>
    <w:multiLevelType w:val="hybridMultilevel"/>
    <w:tmpl w:val="1AC08F46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58653C"/>
    <w:multiLevelType w:val="hybridMultilevel"/>
    <w:tmpl w:val="1902DC7A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282197"/>
    <w:multiLevelType w:val="hybridMultilevel"/>
    <w:tmpl w:val="B84E0D9C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EB5443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1F1C64"/>
    <w:multiLevelType w:val="hybridMultilevel"/>
    <w:tmpl w:val="B9EAEC14"/>
    <w:lvl w:ilvl="0" w:tplc="AF02768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2105CDD"/>
    <w:multiLevelType w:val="hybridMultilevel"/>
    <w:tmpl w:val="5E30C4C2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9F0347"/>
    <w:multiLevelType w:val="hybridMultilevel"/>
    <w:tmpl w:val="D1B4660A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0723D7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52102"/>
    <w:multiLevelType w:val="hybridMultilevel"/>
    <w:tmpl w:val="237EF844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7E448A"/>
    <w:multiLevelType w:val="hybridMultilevel"/>
    <w:tmpl w:val="6FA8F732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4A5EDF"/>
    <w:multiLevelType w:val="hybridMultilevel"/>
    <w:tmpl w:val="E318CF04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D874A6"/>
    <w:multiLevelType w:val="hybridMultilevel"/>
    <w:tmpl w:val="8E68D2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613A2F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BB5729"/>
    <w:multiLevelType w:val="hybridMultilevel"/>
    <w:tmpl w:val="21DC3E82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015488"/>
    <w:multiLevelType w:val="multilevel"/>
    <w:tmpl w:val="5996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9174E"/>
    <w:multiLevelType w:val="hybridMultilevel"/>
    <w:tmpl w:val="91F85208"/>
    <w:lvl w:ilvl="0" w:tplc="882EC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99676D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993BB7"/>
    <w:multiLevelType w:val="hybridMultilevel"/>
    <w:tmpl w:val="A040262A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FF0D7D"/>
    <w:multiLevelType w:val="hybridMultilevel"/>
    <w:tmpl w:val="989E5E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BD2428"/>
    <w:multiLevelType w:val="hybridMultilevel"/>
    <w:tmpl w:val="856C2044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2C3B39"/>
    <w:multiLevelType w:val="hybridMultilevel"/>
    <w:tmpl w:val="81865106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B350DC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9F34DA"/>
    <w:multiLevelType w:val="hybridMultilevel"/>
    <w:tmpl w:val="9230D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6262D6"/>
    <w:multiLevelType w:val="hybridMultilevel"/>
    <w:tmpl w:val="DA6E3016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AC0B3E"/>
    <w:multiLevelType w:val="hybridMultilevel"/>
    <w:tmpl w:val="D9DE9A7A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FB3455"/>
    <w:multiLevelType w:val="hybridMultilevel"/>
    <w:tmpl w:val="7F72B2E2"/>
    <w:lvl w:ilvl="0" w:tplc="882ECA2C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8E85425"/>
    <w:multiLevelType w:val="hybridMultilevel"/>
    <w:tmpl w:val="BCBC2434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E477D3"/>
    <w:multiLevelType w:val="hybridMultilevel"/>
    <w:tmpl w:val="7750AD70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3F1527"/>
    <w:multiLevelType w:val="hybridMultilevel"/>
    <w:tmpl w:val="D5745850"/>
    <w:lvl w:ilvl="0" w:tplc="AF02768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779A3191"/>
    <w:multiLevelType w:val="hybridMultilevel"/>
    <w:tmpl w:val="79B48480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AB7F0D"/>
    <w:multiLevelType w:val="hybridMultilevel"/>
    <w:tmpl w:val="681C88D8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420EB8"/>
    <w:multiLevelType w:val="hybridMultilevel"/>
    <w:tmpl w:val="B86CACA6"/>
    <w:lvl w:ilvl="0" w:tplc="882ECA2C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3"/>
  </w:num>
  <w:num w:numId="4">
    <w:abstractNumId w:val="39"/>
  </w:num>
  <w:num w:numId="5">
    <w:abstractNumId w:val="1"/>
  </w:num>
  <w:num w:numId="6">
    <w:abstractNumId w:val="23"/>
  </w:num>
  <w:num w:numId="7">
    <w:abstractNumId w:val="0"/>
  </w:num>
  <w:num w:numId="8">
    <w:abstractNumId w:val="7"/>
  </w:num>
  <w:num w:numId="9">
    <w:abstractNumId w:val="29"/>
  </w:num>
  <w:num w:numId="10">
    <w:abstractNumId w:val="15"/>
  </w:num>
  <w:num w:numId="11">
    <w:abstractNumId w:val="30"/>
  </w:num>
  <w:num w:numId="12">
    <w:abstractNumId w:val="4"/>
  </w:num>
  <w:num w:numId="13">
    <w:abstractNumId w:val="11"/>
  </w:num>
  <w:num w:numId="14">
    <w:abstractNumId w:val="20"/>
  </w:num>
  <w:num w:numId="15">
    <w:abstractNumId w:val="24"/>
  </w:num>
  <w:num w:numId="16">
    <w:abstractNumId w:val="5"/>
  </w:num>
  <w:num w:numId="17">
    <w:abstractNumId w:val="6"/>
  </w:num>
  <w:num w:numId="18">
    <w:abstractNumId w:val="22"/>
  </w:num>
  <w:num w:numId="19">
    <w:abstractNumId w:val="31"/>
  </w:num>
  <w:num w:numId="20">
    <w:abstractNumId w:val="28"/>
  </w:num>
  <w:num w:numId="21">
    <w:abstractNumId w:val="3"/>
  </w:num>
  <w:num w:numId="22">
    <w:abstractNumId w:val="16"/>
  </w:num>
  <w:num w:numId="23">
    <w:abstractNumId w:val="12"/>
  </w:num>
  <w:num w:numId="24">
    <w:abstractNumId w:val="36"/>
  </w:num>
  <w:num w:numId="25">
    <w:abstractNumId w:val="13"/>
  </w:num>
  <w:num w:numId="26">
    <w:abstractNumId w:val="18"/>
  </w:num>
  <w:num w:numId="27">
    <w:abstractNumId w:val="14"/>
  </w:num>
  <w:num w:numId="28">
    <w:abstractNumId w:val="9"/>
  </w:num>
  <w:num w:numId="29">
    <w:abstractNumId w:val="27"/>
  </w:num>
  <w:num w:numId="30">
    <w:abstractNumId w:val="37"/>
  </w:num>
  <w:num w:numId="31">
    <w:abstractNumId w:val="17"/>
  </w:num>
  <w:num w:numId="32">
    <w:abstractNumId w:val="35"/>
  </w:num>
  <w:num w:numId="33">
    <w:abstractNumId w:val="10"/>
  </w:num>
  <w:num w:numId="34">
    <w:abstractNumId w:val="32"/>
  </w:num>
  <w:num w:numId="35">
    <w:abstractNumId w:val="34"/>
  </w:num>
  <w:num w:numId="36">
    <w:abstractNumId w:val="8"/>
  </w:num>
  <w:num w:numId="37">
    <w:abstractNumId w:val="25"/>
  </w:num>
  <w:num w:numId="38">
    <w:abstractNumId w:val="38"/>
  </w:num>
  <w:num w:numId="39">
    <w:abstractNumId w:val="21"/>
  </w:num>
  <w:num w:numId="40">
    <w:abstractNumId w:val="2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Егор Лонгортов">
    <w15:presenceInfo w15:providerId="Windows Live" w15:userId="1ba96ea94adce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97"/>
    <w:rsid w:val="00004901"/>
    <w:rsid w:val="00010B30"/>
    <w:rsid w:val="00010D8D"/>
    <w:rsid w:val="00013BE7"/>
    <w:rsid w:val="0001443A"/>
    <w:rsid w:val="000156C6"/>
    <w:rsid w:val="00015F2F"/>
    <w:rsid w:val="00021061"/>
    <w:rsid w:val="00022D89"/>
    <w:rsid w:val="000254CB"/>
    <w:rsid w:val="00030505"/>
    <w:rsid w:val="000336F5"/>
    <w:rsid w:val="0004458D"/>
    <w:rsid w:val="00044DBE"/>
    <w:rsid w:val="00050CD8"/>
    <w:rsid w:val="000511F2"/>
    <w:rsid w:val="00051F86"/>
    <w:rsid w:val="00051FD2"/>
    <w:rsid w:val="00056C55"/>
    <w:rsid w:val="000606D1"/>
    <w:rsid w:val="000639C6"/>
    <w:rsid w:val="00063D4E"/>
    <w:rsid w:val="00064B27"/>
    <w:rsid w:val="00064BAB"/>
    <w:rsid w:val="00066102"/>
    <w:rsid w:val="000735F9"/>
    <w:rsid w:val="00076188"/>
    <w:rsid w:val="0007701C"/>
    <w:rsid w:val="00085415"/>
    <w:rsid w:val="00085D5A"/>
    <w:rsid w:val="00086005"/>
    <w:rsid w:val="00087389"/>
    <w:rsid w:val="00091C98"/>
    <w:rsid w:val="00091EA1"/>
    <w:rsid w:val="00095CD1"/>
    <w:rsid w:val="000A1109"/>
    <w:rsid w:val="000B00BF"/>
    <w:rsid w:val="000B4DEA"/>
    <w:rsid w:val="000C2776"/>
    <w:rsid w:val="000C6508"/>
    <w:rsid w:val="000C69A7"/>
    <w:rsid w:val="000C7521"/>
    <w:rsid w:val="000D7FBE"/>
    <w:rsid w:val="000E04BF"/>
    <w:rsid w:val="000E30A5"/>
    <w:rsid w:val="000E31A7"/>
    <w:rsid w:val="000E45CA"/>
    <w:rsid w:val="000E4C87"/>
    <w:rsid w:val="000E538C"/>
    <w:rsid w:val="000E6B25"/>
    <w:rsid w:val="000F25B0"/>
    <w:rsid w:val="000F6CBA"/>
    <w:rsid w:val="000F6E36"/>
    <w:rsid w:val="000F72BE"/>
    <w:rsid w:val="00100C9F"/>
    <w:rsid w:val="001073CA"/>
    <w:rsid w:val="001120EF"/>
    <w:rsid w:val="00120FDB"/>
    <w:rsid w:val="00122964"/>
    <w:rsid w:val="00122D1A"/>
    <w:rsid w:val="00124517"/>
    <w:rsid w:val="00130DC5"/>
    <w:rsid w:val="00130EB8"/>
    <w:rsid w:val="00131E53"/>
    <w:rsid w:val="001347BE"/>
    <w:rsid w:val="00144880"/>
    <w:rsid w:val="00147301"/>
    <w:rsid w:val="00147A68"/>
    <w:rsid w:val="00155238"/>
    <w:rsid w:val="001560ED"/>
    <w:rsid w:val="00161433"/>
    <w:rsid w:val="00161AA4"/>
    <w:rsid w:val="00161F4F"/>
    <w:rsid w:val="00166A0F"/>
    <w:rsid w:val="00171481"/>
    <w:rsid w:val="001729B4"/>
    <w:rsid w:val="0017308D"/>
    <w:rsid w:val="00176FC7"/>
    <w:rsid w:val="001776B7"/>
    <w:rsid w:val="00180403"/>
    <w:rsid w:val="00180F65"/>
    <w:rsid w:val="001824F3"/>
    <w:rsid w:val="001850CF"/>
    <w:rsid w:val="00186655"/>
    <w:rsid w:val="00187E77"/>
    <w:rsid w:val="001900AF"/>
    <w:rsid w:val="00193C3B"/>
    <w:rsid w:val="00196B2F"/>
    <w:rsid w:val="00197471"/>
    <w:rsid w:val="001A0690"/>
    <w:rsid w:val="001A2D0D"/>
    <w:rsid w:val="001A2DFB"/>
    <w:rsid w:val="001A3ABE"/>
    <w:rsid w:val="001A67A5"/>
    <w:rsid w:val="001A7E36"/>
    <w:rsid w:val="001B4307"/>
    <w:rsid w:val="001C1F22"/>
    <w:rsid w:val="001C33D4"/>
    <w:rsid w:val="001C3820"/>
    <w:rsid w:val="001C3D92"/>
    <w:rsid w:val="001C3DEB"/>
    <w:rsid w:val="001C7F73"/>
    <w:rsid w:val="001D11EA"/>
    <w:rsid w:val="001D2EDA"/>
    <w:rsid w:val="001D3DCB"/>
    <w:rsid w:val="001D5E29"/>
    <w:rsid w:val="001D6684"/>
    <w:rsid w:val="001E0029"/>
    <w:rsid w:val="001E5EC9"/>
    <w:rsid w:val="001E5EF0"/>
    <w:rsid w:val="001F29B6"/>
    <w:rsid w:val="001F3E1D"/>
    <w:rsid w:val="002003C4"/>
    <w:rsid w:val="00201053"/>
    <w:rsid w:val="00205ED3"/>
    <w:rsid w:val="00206A87"/>
    <w:rsid w:val="00220B05"/>
    <w:rsid w:val="0022218A"/>
    <w:rsid w:val="002246A1"/>
    <w:rsid w:val="00225661"/>
    <w:rsid w:val="00227210"/>
    <w:rsid w:val="00230968"/>
    <w:rsid w:val="00230C7F"/>
    <w:rsid w:val="00231C1D"/>
    <w:rsid w:val="00231CCA"/>
    <w:rsid w:val="00241061"/>
    <w:rsid w:val="002412B0"/>
    <w:rsid w:val="0024703B"/>
    <w:rsid w:val="00247786"/>
    <w:rsid w:val="002501AD"/>
    <w:rsid w:val="002537BB"/>
    <w:rsid w:val="0025607A"/>
    <w:rsid w:val="00257037"/>
    <w:rsid w:val="002646AC"/>
    <w:rsid w:val="00264AB6"/>
    <w:rsid w:val="002701F0"/>
    <w:rsid w:val="00274B32"/>
    <w:rsid w:val="00277F67"/>
    <w:rsid w:val="00282B21"/>
    <w:rsid w:val="00285E4F"/>
    <w:rsid w:val="002873B1"/>
    <w:rsid w:val="0028757D"/>
    <w:rsid w:val="002A29C8"/>
    <w:rsid w:val="002B3D12"/>
    <w:rsid w:val="002B7B10"/>
    <w:rsid w:val="002C0A52"/>
    <w:rsid w:val="002C1C06"/>
    <w:rsid w:val="002C3DCF"/>
    <w:rsid w:val="002C6A8F"/>
    <w:rsid w:val="002D03FD"/>
    <w:rsid w:val="002D44F4"/>
    <w:rsid w:val="002D74FB"/>
    <w:rsid w:val="002E114C"/>
    <w:rsid w:val="002E1D33"/>
    <w:rsid w:val="002E2EF7"/>
    <w:rsid w:val="002F4966"/>
    <w:rsid w:val="002F69AD"/>
    <w:rsid w:val="00300C30"/>
    <w:rsid w:val="00301450"/>
    <w:rsid w:val="00302241"/>
    <w:rsid w:val="00303DF0"/>
    <w:rsid w:val="003041ED"/>
    <w:rsid w:val="00305E2F"/>
    <w:rsid w:val="00307336"/>
    <w:rsid w:val="00310764"/>
    <w:rsid w:val="003116F2"/>
    <w:rsid w:val="00311C18"/>
    <w:rsid w:val="00312409"/>
    <w:rsid w:val="00312457"/>
    <w:rsid w:val="00314629"/>
    <w:rsid w:val="00315B63"/>
    <w:rsid w:val="00320560"/>
    <w:rsid w:val="00320D6D"/>
    <w:rsid w:val="00322A7E"/>
    <w:rsid w:val="00323E59"/>
    <w:rsid w:val="00324377"/>
    <w:rsid w:val="003257C5"/>
    <w:rsid w:val="003351C1"/>
    <w:rsid w:val="00337608"/>
    <w:rsid w:val="00342C03"/>
    <w:rsid w:val="00343C5F"/>
    <w:rsid w:val="00346455"/>
    <w:rsid w:val="003523BE"/>
    <w:rsid w:val="00353571"/>
    <w:rsid w:val="00353A4A"/>
    <w:rsid w:val="0035562E"/>
    <w:rsid w:val="0035588D"/>
    <w:rsid w:val="003563F2"/>
    <w:rsid w:val="003617B7"/>
    <w:rsid w:val="003624D7"/>
    <w:rsid w:val="0036367E"/>
    <w:rsid w:val="0036416E"/>
    <w:rsid w:val="003666A8"/>
    <w:rsid w:val="00371228"/>
    <w:rsid w:val="003743CC"/>
    <w:rsid w:val="00382AE2"/>
    <w:rsid w:val="00383782"/>
    <w:rsid w:val="003844CF"/>
    <w:rsid w:val="0038451A"/>
    <w:rsid w:val="003873B2"/>
    <w:rsid w:val="003874EC"/>
    <w:rsid w:val="00391738"/>
    <w:rsid w:val="003935E9"/>
    <w:rsid w:val="00395CBA"/>
    <w:rsid w:val="0039654C"/>
    <w:rsid w:val="003A0FED"/>
    <w:rsid w:val="003A2B4A"/>
    <w:rsid w:val="003A63FC"/>
    <w:rsid w:val="003A6C64"/>
    <w:rsid w:val="003B34EB"/>
    <w:rsid w:val="003B525E"/>
    <w:rsid w:val="003B58E7"/>
    <w:rsid w:val="003B7E6B"/>
    <w:rsid w:val="003C08E1"/>
    <w:rsid w:val="003C0A63"/>
    <w:rsid w:val="003C1340"/>
    <w:rsid w:val="003C3E51"/>
    <w:rsid w:val="003C52C1"/>
    <w:rsid w:val="003C760F"/>
    <w:rsid w:val="003D102A"/>
    <w:rsid w:val="003D1E0E"/>
    <w:rsid w:val="003D2ACF"/>
    <w:rsid w:val="003E3A21"/>
    <w:rsid w:val="003E69D7"/>
    <w:rsid w:val="003E7E1E"/>
    <w:rsid w:val="003F0372"/>
    <w:rsid w:val="003F104F"/>
    <w:rsid w:val="003F2D73"/>
    <w:rsid w:val="003F5B1B"/>
    <w:rsid w:val="003F76A0"/>
    <w:rsid w:val="00401520"/>
    <w:rsid w:val="00402D24"/>
    <w:rsid w:val="00404452"/>
    <w:rsid w:val="00406CCF"/>
    <w:rsid w:val="004118F0"/>
    <w:rsid w:val="004122AF"/>
    <w:rsid w:val="004149E2"/>
    <w:rsid w:val="004157CF"/>
    <w:rsid w:val="00416279"/>
    <w:rsid w:val="00422B9A"/>
    <w:rsid w:val="00424611"/>
    <w:rsid w:val="00431C47"/>
    <w:rsid w:val="004352EF"/>
    <w:rsid w:val="00436DC0"/>
    <w:rsid w:val="00446C4F"/>
    <w:rsid w:val="00452EBD"/>
    <w:rsid w:val="004533D3"/>
    <w:rsid w:val="004547A8"/>
    <w:rsid w:val="004644FF"/>
    <w:rsid w:val="004675DF"/>
    <w:rsid w:val="004679BF"/>
    <w:rsid w:val="00472006"/>
    <w:rsid w:val="00475023"/>
    <w:rsid w:val="00475442"/>
    <w:rsid w:val="004855E4"/>
    <w:rsid w:val="0048634B"/>
    <w:rsid w:val="00487324"/>
    <w:rsid w:val="0048787A"/>
    <w:rsid w:val="004956F2"/>
    <w:rsid w:val="004A406A"/>
    <w:rsid w:val="004A5286"/>
    <w:rsid w:val="004B09E1"/>
    <w:rsid w:val="004B112A"/>
    <w:rsid w:val="004B2F2B"/>
    <w:rsid w:val="004C078D"/>
    <w:rsid w:val="004C0827"/>
    <w:rsid w:val="004C1643"/>
    <w:rsid w:val="004C291A"/>
    <w:rsid w:val="004C2C39"/>
    <w:rsid w:val="004C3503"/>
    <w:rsid w:val="004C39B4"/>
    <w:rsid w:val="004C59C5"/>
    <w:rsid w:val="004D693C"/>
    <w:rsid w:val="004D746D"/>
    <w:rsid w:val="004D7F1D"/>
    <w:rsid w:val="004E060A"/>
    <w:rsid w:val="004E4BBD"/>
    <w:rsid w:val="004E6F15"/>
    <w:rsid w:val="004E7A03"/>
    <w:rsid w:val="004F01E1"/>
    <w:rsid w:val="004F1359"/>
    <w:rsid w:val="004F1D25"/>
    <w:rsid w:val="004F2D53"/>
    <w:rsid w:val="004F3B68"/>
    <w:rsid w:val="004F425A"/>
    <w:rsid w:val="004F750D"/>
    <w:rsid w:val="004F7B85"/>
    <w:rsid w:val="004F7D97"/>
    <w:rsid w:val="00503E6F"/>
    <w:rsid w:val="00507DEB"/>
    <w:rsid w:val="0051055D"/>
    <w:rsid w:val="005209F9"/>
    <w:rsid w:val="005220CA"/>
    <w:rsid w:val="0052270A"/>
    <w:rsid w:val="005314B8"/>
    <w:rsid w:val="00531C85"/>
    <w:rsid w:val="0053292B"/>
    <w:rsid w:val="005346AF"/>
    <w:rsid w:val="005359A5"/>
    <w:rsid w:val="005373CE"/>
    <w:rsid w:val="0054319E"/>
    <w:rsid w:val="005439F4"/>
    <w:rsid w:val="005460B7"/>
    <w:rsid w:val="00547BCA"/>
    <w:rsid w:val="005541F8"/>
    <w:rsid w:val="0055429E"/>
    <w:rsid w:val="00560939"/>
    <w:rsid w:val="00563BEA"/>
    <w:rsid w:val="00563F97"/>
    <w:rsid w:val="00570911"/>
    <w:rsid w:val="005769D1"/>
    <w:rsid w:val="00580606"/>
    <w:rsid w:val="00580B41"/>
    <w:rsid w:val="00583ED6"/>
    <w:rsid w:val="005857AF"/>
    <w:rsid w:val="00585ECD"/>
    <w:rsid w:val="005860EA"/>
    <w:rsid w:val="00592AB2"/>
    <w:rsid w:val="005930F2"/>
    <w:rsid w:val="00595E91"/>
    <w:rsid w:val="005B31FC"/>
    <w:rsid w:val="005B3BB8"/>
    <w:rsid w:val="005C04D9"/>
    <w:rsid w:val="005C084C"/>
    <w:rsid w:val="005C1628"/>
    <w:rsid w:val="005C52D1"/>
    <w:rsid w:val="005D0A7A"/>
    <w:rsid w:val="005D1735"/>
    <w:rsid w:val="005E1F73"/>
    <w:rsid w:val="005E2548"/>
    <w:rsid w:val="005E5E2C"/>
    <w:rsid w:val="005E7168"/>
    <w:rsid w:val="005F17DC"/>
    <w:rsid w:val="005F233A"/>
    <w:rsid w:val="005F63F1"/>
    <w:rsid w:val="00600EA7"/>
    <w:rsid w:val="00603827"/>
    <w:rsid w:val="00604577"/>
    <w:rsid w:val="00605CCF"/>
    <w:rsid w:val="006064BC"/>
    <w:rsid w:val="00610CBA"/>
    <w:rsid w:val="006112A7"/>
    <w:rsid w:val="006125CC"/>
    <w:rsid w:val="006148E9"/>
    <w:rsid w:val="00622BA3"/>
    <w:rsid w:val="00623E0C"/>
    <w:rsid w:val="0062734B"/>
    <w:rsid w:val="00630B37"/>
    <w:rsid w:val="006341B7"/>
    <w:rsid w:val="00635542"/>
    <w:rsid w:val="00636346"/>
    <w:rsid w:val="006379EB"/>
    <w:rsid w:val="00640081"/>
    <w:rsid w:val="00642E02"/>
    <w:rsid w:val="00643C79"/>
    <w:rsid w:val="00643FEC"/>
    <w:rsid w:val="00645166"/>
    <w:rsid w:val="00651062"/>
    <w:rsid w:val="00653D32"/>
    <w:rsid w:val="0065415F"/>
    <w:rsid w:val="00657C85"/>
    <w:rsid w:val="00660016"/>
    <w:rsid w:val="0066103D"/>
    <w:rsid w:val="00661385"/>
    <w:rsid w:val="006616C6"/>
    <w:rsid w:val="00661FBF"/>
    <w:rsid w:val="00664CAF"/>
    <w:rsid w:val="00671B51"/>
    <w:rsid w:val="006746DC"/>
    <w:rsid w:val="0067509D"/>
    <w:rsid w:val="00687921"/>
    <w:rsid w:val="00687A24"/>
    <w:rsid w:val="006913B1"/>
    <w:rsid w:val="00691831"/>
    <w:rsid w:val="0069192A"/>
    <w:rsid w:val="00691E48"/>
    <w:rsid w:val="00692DB1"/>
    <w:rsid w:val="0069305D"/>
    <w:rsid w:val="0069476E"/>
    <w:rsid w:val="006970D6"/>
    <w:rsid w:val="00697A5B"/>
    <w:rsid w:val="006A5931"/>
    <w:rsid w:val="006A649F"/>
    <w:rsid w:val="006A735C"/>
    <w:rsid w:val="006A79CE"/>
    <w:rsid w:val="006B16EC"/>
    <w:rsid w:val="006B3D83"/>
    <w:rsid w:val="006B6405"/>
    <w:rsid w:val="006B6BCB"/>
    <w:rsid w:val="006B6D6C"/>
    <w:rsid w:val="006B7DA4"/>
    <w:rsid w:val="006C104B"/>
    <w:rsid w:val="006C3D5C"/>
    <w:rsid w:val="006C6912"/>
    <w:rsid w:val="006C737C"/>
    <w:rsid w:val="006D0A76"/>
    <w:rsid w:val="006D1E47"/>
    <w:rsid w:val="006D3114"/>
    <w:rsid w:val="006D31A1"/>
    <w:rsid w:val="006D3812"/>
    <w:rsid w:val="006D5747"/>
    <w:rsid w:val="006D5CC7"/>
    <w:rsid w:val="006E0D52"/>
    <w:rsid w:val="006E3B8C"/>
    <w:rsid w:val="006E57A3"/>
    <w:rsid w:val="006E78D9"/>
    <w:rsid w:val="006E7DCD"/>
    <w:rsid w:val="006F059A"/>
    <w:rsid w:val="006F0A96"/>
    <w:rsid w:val="006F346C"/>
    <w:rsid w:val="006F6E0F"/>
    <w:rsid w:val="006F7B7F"/>
    <w:rsid w:val="00707D4F"/>
    <w:rsid w:val="007148ED"/>
    <w:rsid w:val="0071552B"/>
    <w:rsid w:val="00717674"/>
    <w:rsid w:val="00717ED7"/>
    <w:rsid w:val="00721D1E"/>
    <w:rsid w:val="0072603C"/>
    <w:rsid w:val="00731CA1"/>
    <w:rsid w:val="007343A2"/>
    <w:rsid w:val="0073645B"/>
    <w:rsid w:val="0073750C"/>
    <w:rsid w:val="0074260D"/>
    <w:rsid w:val="00743399"/>
    <w:rsid w:val="00744708"/>
    <w:rsid w:val="00747472"/>
    <w:rsid w:val="00756C06"/>
    <w:rsid w:val="007615CB"/>
    <w:rsid w:val="00762B8E"/>
    <w:rsid w:val="00762EE6"/>
    <w:rsid w:val="00763333"/>
    <w:rsid w:val="00765182"/>
    <w:rsid w:val="00771098"/>
    <w:rsid w:val="007710E1"/>
    <w:rsid w:val="00772156"/>
    <w:rsid w:val="00774142"/>
    <w:rsid w:val="007749A4"/>
    <w:rsid w:val="0077526C"/>
    <w:rsid w:val="0077562E"/>
    <w:rsid w:val="00777447"/>
    <w:rsid w:val="007832F2"/>
    <w:rsid w:val="007854BF"/>
    <w:rsid w:val="00785D46"/>
    <w:rsid w:val="00787CF1"/>
    <w:rsid w:val="007912DB"/>
    <w:rsid w:val="007928DA"/>
    <w:rsid w:val="00794251"/>
    <w:rsid w:val="00794BA4"/>
    <w:rsid w:val="007A22B0"/>
    <w:rsid w:val="007A25A6"/>
    <w:rsid w:val="007A4CE1"/>
    <w:rsid w:val="007A5B33"/>
    <w:rsid w:val="007B1364"/>
    <w:rsid w:val="007B16B3"/>
    <w:rsid w:val="007B2248"/>
    <w:rsid w:val="007B2342"/>
    <w:rsid w:val="007B3913"/>
    <w:rsid w:val="007C06A8"/>
    <w:rsid w:val="007C0D5C"/>
    <w:rsid w:val="007C5158"/>
    <w:rsid w:val="007C6230"/>
    <w:rsid w:val="007C7476"/>
    <w:rsid w:val="007C7A2C"/>
    <w:rsid w:val="007D1F6F"/>
    <w:rsid w:val="007D21D1"/>
    <w:rsid w:val="007D3D32"/>
    <w:rsid w:val="007D3F75"/>
    <w:rsid w:val="007D48DB"/>
    <w:rsid w:val="007D4C90"/>
    <w:rsid w:val="007D611C"/>
    <w:rsid w:val="007E1850"/>
    <w:rsid w:val="007E1C2E"/>
    <w:rsid w:val="007E2807"/>
    <w:rsid w:val="007E4E10"/>
    <w:rsid w:val="007E5D3F"/>
    <w:rsid w:val="007E6BD2"/>
    <w:rsid w:val="007F1C9D"/>
    <w:rsid w:val="007F225C"/>
    <w:rsid w:val="007F236E"/>
    <w:rsid w:val="007F2EF3"/>
    <w:rsid w:val="007F520E"/>
    <w:rsid w:val="007F608A"/>
    <w:rsid w:val="007F6503"/>
    <w:rsid w:val="008013C0"/>
    <w:rsid w:val="00801A0D"/>
    <w:rsid w:val="00804B0E"/>
    <w:rsid w:val="008055E5"/>
    <w:rsid w:val="00806CCA"/>
    <w:rsid w:val="00813EAF"/>
    <w:rsid w:val="008160D5"/>
    <w:rsid w:val="00820273"/>
    <w:rsid w:val="00820499"/>
    <w:rsid w:val="00822AC4"/>
    <w:rsid w:val="0082455A"/>
    <w:rsid w:val="00824585"/>
    <w:rsid w:val="00824D25"/>
    <w:rsid w:val="00825628"/>
    <w:rsid w:val="00826E99"/>
    <w:rsid w:val="008307E4"/>
    <w:rsid w:val="008308EE"/>
    <w:rsid w:val="008317CC"/>
    <w:rsid w:val="00831BF0"/>
    <w:rsid w:val="00834A2D"/>
    <w:rsid w:val="00837C77"/>
    <w:rsid w:val="00841058"/>
    <w:rsid w:val="00842FB8"/>
    <w:rsid w:val="00845184"/>
    <w:rsid w:val="00845761"/>
    <w:rsid w:val="00845899"/>
    <w:rsid w:val="00851C67"/>
    <w:rsid w:val="008533CA"/>
    <w:rsid w:val="008535C5"/>
    <w:rsid w:val="00853882"/>
    <w:rsid w:val="008606B9"/>
    <w:rsid w:val="00860DED"/>
    <w:rsid w:val="00864B64"/>
    <w:rsid w:val="00865BDC"/>
    <w:rsid w:val="0087206D"/>
    <w:rsid w:val="00872797"/>
    <w:rsid w:val="00873758"/>
    <w:rsid w:val="00876672"/>
    <w:rsid w:val="008779B0"/>
    <w:rsid w:val="00880CC7"/>
    <w:rsid w:val="008903D5"/>
    <w:rsid w:val="0089245D"/>
    <w:rsid w:val="008951A9"/>
    <w:rsid w:val="00895F53"/>
    <w:rsid w:val="008B1129"/>
    <w:rsid w:val="008B38A6"/>
    <w:rsid w:val="008C2402"/>
    <w:rsid w:val="008D1D24"/>
    <w:rsid w:val="008D4B1F"/>
    <w:rsid w:val="008D5BE0"/>
    <w:rsid w:val="008D7B73"/>
    <w:rsid w:val="008E142D"/>
    <w:rsid w:val="008E22DF"/>
    <w:rsid w:val="008E2814"/>
    <w:rsid w:val="008E6EFF"/>
    <w:rsid w:val="008E780C"/>
    <w:rsid w:val="008F4F21"/>
    <w:rsid w:val="008F5087"/>
    <w:rsid w:val="0090149D"/>
    <w:rsid w:val="00913E01"/>
    <w:rsid w:val="009156A5"/>
    <w:rsid w:val="009210CD"/>
    <w:rsid w:val="00924954"/>
    <w:rsid w:val="00926CD5"/>
    <w:rsid w:val="00927653"/>
    <w:rsid w:val="0093052D"/>
    <w:rsid w:val="00937B6C"/>
    <w:rsid w:val="0094031A"/>
    <w:rsid w:val="0094171A"/>
    <w:rsid w:val="00942A11"/>
    <w:rsid w:val="00951140"/>
    <w:rsid w:val="00953F6C"/>
    <w:rsid w:val="00955AC8"/>
    <w:rsid w:val="00956236"/>
    <w:rsid w:val="0095684B"/>
    <w:rsid w:val="0095714F"/>
    <w:rsid w:val="0095790A"/>
    <w:rsid w:val="00961CA6"/>
    <w:rsid w:val="009660BD"/>
    <w:rsid w:val="009711DF"/>
    <w:rsid w:val="0097186E"/>
    <w:rsid w:val="00972D17"/>
    <w:rsid w:val="009768F9"/>
    <w:rsid w:val="00980947"/>
    <w:rsid w:val="009811A2"/>
    <w:rsid w:val="00982A3E"/>
    <w:rsid w:val="00992102"/>
    <w:rsid w:val="009957F3"/>
    <w:rsid w:val="00996BA6"/>
    <w:rsid w:val="0099713A"/>
    <w:rsid w:val="00997905"/>
    <w:rsid w:val="009A0506"/>
    <w:rsid w:val="009A6DD4"/>
    <w:rsid w:val="009B321E"/>
    <w:rsid w:val="009B4BCF"/>
    <w:rsid w:val="009B77EA"/>
    <w:rsid w:val="009D258A"/>
    <w:rsid w:val="009D43F6"/>
    <w:rsid w:val="009D5216"/>
    <w:rsid w:val="009D7BB4"/>
    <w:rsid w:val="009E420B"/>
    <w:rsid w:val="009E50F3"/>
    <w:rsid w:val="009F0423"/>
    <w:rsid w:val="009F047C"/>
    <w:rsid w:val="009F2D88"/>
    <w:rsid w:val="009F6356"/>
    <w:rsid w:val="009F65DB"/>
    <w:rsid w:val="00A02F43"/>
    <w:rsid w:val="00A059AB"/>
    <w:rsid w:val="00A07572"/>
    <w:rsid w:val="00A07C9C"/>
    <w:rsid w:val="00A10880"/>
    <w:rsid w:val="00A12EDF"/>
    <w:rsid w:val="00A15605"/>
    <w:rsid w:val="00A20D6E"/>
    <w:rsid w:val="00A24497"/>
    <w:rsid w:val="00A30FCB"/>
    <w:rsid w:val="00A32FAE"/>
    <w:rsid w:val="00A35633"/>
    <w:rsid w:val="00A359E3"/>
    <w:rsid w:val="00A361EE"/>
    <w:rsid w:val="00A44D85"/>
    <w:rsid w:val="00A50750"/>
    <w:rsid w:val="00A54B3B"/>
    <w:rsid w:val="00A56CD6"/>
    <w:rsid w:val="00A6350B"/>
    <w:rsid w:val="00A74303"/>
    <w:rsid w:val="00A7564C"/>
    <w:rsid w:val="00A76EFC"/>
    <w:rsid w:val="00A811CE"/>
    <w:rsid w:val="00A83C96"/>
    <w:rsid w:val="00A8483D"/>
    <w:rsid w:val="00A8695D"/>
    <w:rsid w:val="00A90F9D"/>
    <w:rsid w:val="00A949E5"/>
    <w:rsid w:val="00A9557E"/>
    <w:rsid w:val="00A96128"/>
    <w:rsid w:val="00A9645E"/>
    <w:rsid w:val="00A96DE2"/>
    <w:rsid w:val="00AA216E"/>
    <w:rsid w:val="00AA3A82"/>
    <w:rsid w:val="00AA4265"/>
    <w:rsid w:val="00AA4D10"/>
    <w:rsid w:val="00AA5C77"/>
    <w:rsid w:val="00AA5EB8"/>
    <w:rsid w:val="00AB010A"/>
    <w:rsid w:val="00AB15D4"/>
    <w:rsid w:val="00AB50C4"/>
    <w:rsid w:val="00AB7169"/>
    <w:rsid w:val="00AC058D"/>
    <w:rsid w:val="00AC095A"/>
    <w:rsid w:val="00AC158C"/>
    <w:rsid w:val="00AC2CB4"/>
    <w:rsid w:val="00AC43DD"/>
    <w:rsid w:val="00AC55E9"/>
    <w:rsid w:val="00AC6568"/>
    <w:rsid w:val="00AD339D"/>
    <w:rsid w:val="00AD4086"/>
    <w:rsid w:val="00AD4E52"/>
    <w:rsid w:val="00AD62AA"/>
    <w:rsid w:val="00AE20DA"/>
    <w:rsid w:val="00AF1E95"/>
    <w:rsid w:val="00AF5012"/>
    <w:rsid w:val="00AF6992"/>
    <w:rsid w:val="00B01658"/>
    <w:rsid w:val="00B01A06"/>
    <w:rsid w:val="00B10AF7"/>
    <w:rsid w:val="00B120D6"/>
    <w:rsid w:val="00B17533"/>
    <w:rsid w:val="00B20577"/>
    <w:rsid w:val="00B23EB4"/>
    <w:rsid w:val="00B27967"/>
    <w:rsid w:val="00B37A30"/>
    <w:rsid w:val="00B44076"/>
    <w:rsid w:val="00B52E5D"/>
    <w:rsid w:val="00B53915"/>
    <w:rsid w:val="00B56427"/>
    <w:rsid w:val="00B57000"/>
    <w:rsid w:val="00B6409E"/>
    <w:rsid w:val="00B65F04"/>
    <w:rsid w:val="00B76ABC"/>
    <w:rsid w:val="00B76BEB"/>
    <w:rsid w:val="00B8684A"/>
    <w:rsid w:val="00B97790"/>
    <w:rsid w:val="00B97A9A"/>
    <w:rsid w:val="00BA04B9"/>
    <w:rsid w:val="00BA6EB8"/>
    <w:rsid w:val="00BB058A"/>
    <w:rsid w:val="00BB219C"/>
    <w:rsid w:val="00BB22E2"/>
    <w:rsid w:val="00BB79DD"/>
    <w:rsid w:val="00BC5A3D"/>
    <w:rsid w:val="00BC7B16"/>
    <w:rsid w:val="00BD2D15"/>
    <w:rsid w:val="00BD4917"/>
    <w:rsid w:val="00BD66E2"/>
    <w:rsid w:val="00BD67C5"/>
    <w:rsid w:val="00BD6CA5"/>
    <w:rsid w:val="00BD7722"/>
    <w:rsid w:val="00BE41A6"/>
    <w:rsid w:val="00BE5500"/>
    <w:rsid w:val="00BF0569"/>
    <w:rsid w:val="00BF0CA0"/>
    <w:rsid w:val="00BF14DA"/>
    <w:rsid w:val="00BF205F"/>
    <w:rsid w:val="00BF5AAB"/>
    <w:rsid w:val="00C01C70"/>
    <w:rsid w:val="00C046A0"/>
    <w:rsid w:val="00C0591C"/>
    <w:rsid w:val="00C0720A"/>
    <w:rsid w:val="00C078AD"/>
    <w:rsid w:val="00C10CFD"/>
    <w:rsid w:val="00C12701"/>
    <w:rsid w:val="00C12765"/>
    <w:rsid w:val="00C137A0"/>
    <w:rsid w:val="00C159E6"/>
    <w:rsid w:val="00C166E8"/>
    <w:rsid w:val="00C170D9"/>
    <w:rsid w:val="00C3227B"/>
    <w:rsid w:val="00C34558"/>
    <w:rsid w:val="00C34D24"/>
    <w:rsid w:val="00C3680A"/>
    <w:rsid w:val="00C37C72"/>
    <w:rsid w:val="00C41EE0"/>
    <w:rsid w:val="00C42640"/>
    <w:rsid w:val="00C42F5E"/>
    <w:rsid w:val="00C43771"/>
    <w:rsid w:val="00C44B8D"/>
    <w:rsid w:val="00C47223"/>
    <w:rsid w:val="00C50B50"/>
    <w:rsid w:val="00C5521C"/>
    <w:rsid w:val="00C565BD"/>
    <w:rsid w:val="00C60320"/>
    <w:rsid w:val="00C60B42"/>
    <w:rsid w:val="00C62571"/>
    <w:rsid w:val="00C62AB7"/>
    <w:rsid w:val="00C7116A"/>
    <w:rsid w:val="00C72FAB"/>
    <w:rsid w:val="00C76128"/>
    <w:rsid w:val="00C773A0"/>
    <w:rsid w:val="00C778A8"/>
    <w:rsid w:val="00C81472"/>
    <w:rsid w:val="00C83259"/>
    <w:rsid w:val="00C83CAE"/>
    <w:rsid w:val="00C9125A"/>
    <w:rsid w:val="00C91C84"/>
    <w:rsid w:val="00CA38B7"/>
    <w:rsid w:val="00CA3BF4"/>
    <w:rsid w:val="00CB118A"/>
    <w:rsid w:val="00CB1EA7"/>
    <w:rsid w:val="00CB3859"/>
    <w:rsid w:val="00CC35E1"/>
    <w:rsid w:val="00CC605D"/>
    <w:rsid w:val="00CC7D59"/>
    <w:rsid w:val="00CD05DC"/>
    <w:rsid w:val="00CD4711"/>
    <w:rsid w:val="00CD5C82"/>
    <w:rsid w:val="00CE1142"/>
    <w:rsid w:val="00CE1D9F"/>
    <w:rsid w:val="00CE1E2B"/>
    <w:rsid w:val="00CE3FFD"/>
    <w:rsid w:val="00CE5BA0"/>
    <w:rsid w:val="00CE70F3"/>
    <w:rsid w:val="00CE74A2"/>
    <w:rsid w:val="00CF0DD4"/>
    <w:rsid w:val="00CF2291"/>
    <w:rsid w:val="00D00D17"/>
    <w:rsid w:val="00D0705C"/>
    <w:rsid w:val="00D151D3"/>
    <w:rsid w:val="00D158B9"/>
    <w:rsid w:val="00D15C0D"/>
    <w:rsid w:val="00D20465"/>
    <w:rsid w:val="00D222A8"/>
    <w:rsid w:val="00D22305"/>
    <w:rsid w:val="00D22A55"/>
    <w:rsid w:val="00D255FC"/>
    <w:rsid w:val="00D27211"/>
    <w:rsid w:val="00D322FD"/>
    <w:rsid w:val="00D32668"/>
    <w:rsid w:val="00D32701"/>
    <w:rsid w:val="00D32A2C"/>
    <w:rsid w:val="00D407D3"/>
    <w:rsid w:val="00D408FF"/>
    <w:rsid w:val="00D44D73"/>
    <w:rsid w:val="00D45BD1"/>
    <w:rsid w:val="00D45DB7"/>
    <w:rsid w:val="00D62E67"/>
    <w:rsid w:val="00D639C0"/>
    <w:rsid w:val="00D700B3"/>
    <w:rsid w:val="00D70543"/>
    <w:rsid w:val="00D73664"/>
    <w:rsid w:val="00D75F9C"/>
    <w:rsid w:val="00D80890"/>
    <w:rsid w:val="00D80EC5"/>
    <w:rsid w:val="00D841C8"/>
    <w:rsid w:val="00D867E0"/>
    <w:rsid w:val="00D92541"/>
    <w:rsid w:val="00D927F3"/>
    <w:rsid w:val="00D932D8"/>
    <w:rsid w:val="00D96827"/>
    <w:rsid w:val="00D96F9D"/>
    <w:rsid w:val="00DA21D8"/>
    <w:rsid w:val="00DA58D4"/>
    <w:rsid w:val="00DA6B78"/>
    <w:rsid w:val="00DB049C"/>
    <w:rsid w:val="00DB1434"/>
    <w:rsid w:val="00DB154E"/>
    <w:rsid w:val="00DB2CA3"/>
    <w:rsid w:val="00DB6C1B"/>
    <w:rsid w:val="00DB6D43"/>
    <w:rsid w:val="00DB718E"/>
    <w:rsid w:val="00DC3D16"/>
    <w:rsid w:val="00DC47DE"/>
    <w:rsid w:val="00DC7DFA"/>
    <w:rsid w:val="00DD029A"/>
    <w:rsid w:val="00DD0A79"/>
    <w:rsid w:val="00DD0DA1"/>
    <w:rsid w:val="00DD64D5"/>
    <w:rsid w:val="00DE7369"/>
    <w:rsid w:val="00DE7D97"/>
    <w:rsid w:val="00DF09CB"/>
    <w:rsid w:val="00DF1BED"/>
    <w:rsid w:val="00DF65FD"/>
    <w:rsid w:val="00DF7443"/>
    <w:rsid w:val="00E058CF"/>
    <w:rsid w:val="00E14A2B"/>
    <w:rsid w:val="00E1510A"/>
    <w:rsid w:val="00E156C7"/>
    <w:rsid w:val="00E15FC0"/>
    <w:rsid w:val="00E16623"/>
    <w:rsid w:val="00E16C91"/>
    <w:rsid w:val="00E2073D"/>
    <w:rsid w:val="00E20D2C"/>
    <w:rsid w:val="00E21BDA"/>
    <w:rsid w:val="00E221C5"/>
    <w:rsid w:val="00E346D3"/>
    <w:rsid w:val="00E34A0E"/>
    <w:rsid w:val="00E35598"/>
    <w:rsid w:val="00E35946"/>
    <w:rsid w:val="00E35952"/>
    <w:rsid w:val="00E401C4"/>
    <w:rsid w:val="00E4365A"/>
    <w:rsid w:val="00E46BEC"/>
    <w:rsid w:val="00E53BAC"/>
    <w:rsid w:val="00E56FE1"/>
    <w:rsid w:val="00E62889"/>
    <w:rsid w:val="00E63353"/>
    <w:rsid w:val="00E644AE"/>
    <w:rsid w:val="00E67A14"/>
    <w:rsid w:val="00E71EB9"/>
    <w:rsid w:val="00E75AC2"/>
    <w:rsid w:val="00E775E9"/>
    <w:rsid w:val="00E8658C"/>
    <w:rsid w:val="00E90B30"/>
    <w:rsid w:val="00E94172"/>
    <w:rsid w:val="00E94226"/>
    <w:rsid w:val="00E96280"/>
    <w:rsid w:val="00E96522"/>
    <w:rsid w:val="00E97864"/>
    <w:rsid w:val="00EA4440"/>
    <w:rsid w:val="00EB20D5"/>
    <w:rsid w:val="00EB4117"/>
    <w:rsid w:val="00EB5E09"/>
    <w:rsid w:val="00ED01A7"/>
    <w:rsid w:val="00ED1EC0"/>
    <w:rsid w:val="00ED257B"/>
    <w:rsid w:val="00ED46C2"/>
    <w:rsid w:val="00ED7E33"/>
    <w:rsid w:val="00EE021D"/>
    <w:rsid w:val="00EE184C"/>
    <w:rsid w:val="00EE1FEC"/>
    <w:rsid w:val="00EE2A17"/>
    <w:rsid w:val="00EE3298"/>
    <w:rsid w:val="00EE5C08"/>
    <w:rsid w:val="00EE7986"/>
    <w:rsid w:val="00EF2F51"/>
    <w:rsid w:val="00EF31DB"/>
    <w:rsid w:val="00F0418A"/>
    <w:rsid w:val="00F05E63"/>
    <w:rsid w:val="00F12787"/>
    <w:rsid w:val="00F12818"/>
    <w:rsid w:val="00F12E7C"/>
    <w:rsid w:val="00F1315B"/>
    <w:rsid w:val="00F14ECF"/>
    <w:rsid w:val="00F21B61"/>
    <w:rsid w:val="00F24F49"/>
    <w:rsid w:val="00F25D43"/>
    <w:rsid w:val="00F2645C"/>
    <w:rsid w:val="00F30118"/>
    <w:rsid w:val="00F331BC"/>
    <w:rsid w:val="00F36FB2"/>
    <w:rsid w:val="00F37062"/>
    <w:rsid w:val="00F52A27"/>
    <w:rsid w:val="00F53465"/>
    <w:rsid w:val="00F539FD"/>
    <w:rsid w:val="00F56090"/>
    <w:rsid w:val="00F56FB6"/>
    <w:rsid w:val="00F570A6"/>
    <w:rsid w:val="00F62BEE"/>
    <w:rsid w:val="00F74A84"/>
    <w:rsid w:val="00F75B52"/>
    <w:rsid w:val="00F77710"/>
    <w:rsid w:val="00F77925"/>
    <w:rsid w:val="00F80786"/>
    <w:rsid w:val="00F8167B"/>
    <w:rsid w:val="00F8443E"/>
    <w:rsid w:val="00F87FBF"/>
    <w:rsid w:val="00F95ED5"/>
    <w:rsid w:val="00F96BEA"/>
    <w:rsid w:val="00FA48F9"/>
    <w:rsid w:val="00FB47E0"/>
    <w:rsid w:val="00FB57A4"/>
    <w:rsid w:val="00FC07CD"/>
    <w:rsid w:val="00FC3BFD"/>
    <w:rsid w:val="00FC4AB3"/>
    <w:rsid w:val="00FC4DB5"/>
    <w:rsid w:val="00FC5567"/>
    <w:rsid w:val="00FC590C"/>
    <w:rsid w:val="00FD24B3"/>
    <w:rsid w:val="00FD690F"/>
    <w:rsid w:val="00FE1040"/>
    <w:rsid w:val="00FE1442"/>
    <w:rsid w:val="00FE2FCE"/>
    <w:rsid w:val="00FF5197"/>
    <w:rsid w:val="00FF62D2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38054"/>
  <w15:chartTrackingRefBased/>
  <w15:docId w15:val="{9E6139E3-DAE2-4F8D-92BC-30050107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668"/>
  </w:style>
  <w:style w:type="paragraph" w:styleId="1">
    <w:name w:val="heading 1"/>
    <w:basedOn w:val="a"/>
    <w:next w:val="a"/>
    <w:link w:val="10"/>
    <w:uiPriority w:val="9"/>
    <w:qFormat/>
    <w:rsid w:val="00D3266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266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66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2668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32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D32668"/>
    <w:pPr>
      <w:ind w:left="720"/>
      <w:contextualSpacing/>
    </w:pPr>
  </w:style>
  <w:style w:type="character" w:customStyle="1" w:styleId="a5">
    <w:name w:val="Обычный для абзацев Знак"/>
    <w:basedOn w:val="a0"/>
    <w:link w:val="a6"/>
    <w:locked/>
    <w:rsid w:val="00D32668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6">
    <w:name w:val="Обычный для абзацев"/>
    <w:basedOn w:val="a7"/>
    <w:link w:val="a5"/>
    <w:qFormat/>
    <w:rsid w:val="00D32668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No Spacing"/>
    <w:link w:val="a8"/>
    <w:uiPriority w:val="1"/>
    <w:qFormat/>
    <w:rsid w:val="00D32668"/>
    <w:pPr>
      <w:spacing w:after="0" w:line="240" w:lineRule="auto"/>
    </w:pPr>
  </w:style>
  <w:style w:type="paragraph" w:styleId="a9">
    <w:name w:val="TOC Heading"/>
    <w:basedOn w:val="1"/>
    <w:next w:val="a"/>
    <w:uiPriority w:val="39"/>
    <w:unhideWhenUsed/>
    <w:qFormat/>
    <w:rsid w:val="00D3266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72D17"/>
    <w:pPr>
      <w:tabs>
        <w:tab w:val="right" w:leader="dot" w:pos="9913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3266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32668"/>
    <w:rPr>
      <w:color w:val="0563C1" w:themeColor="hyperlink"/>
      <w:u w:val="single"/>
    </w:rPr>
  </w:style>
  <w:style w:type="character" w:customStyle="1" w:styleId="a8">
    <w:name w:val="Без интервала Знак"/>
    <w:basedOn w:val="a0"/>
    <w:link w:val="a7"/>
    <w:uiPriority w:val="1"/>
    <w:rsid w:val="00D32668"/>
  </w:style>
  <w:style w:type="table" w:styleId="ab">
    <w:name w:val="Table Grid"/>
    <w:basedOn w:val="a1"/>
    <w:uiPriority w:val="39"/>
    <w:rsid w:val="00D3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824D2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24D2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24D2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24D2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24D25"/>
    <w:rPr>
      <w:b/>
      <w:bCs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locked/>
    <w:rsid w:val="00697A5B"/>
  </w:style>
  <w:style w:type="paragraph" w:styleId="31">
    <w:name w:val="toc 3"/>
    <w:basedOn w:val="a"/>
    <w:next w:val="a"/>
    <w:autoRedefine/>
    <w:uiPriority w:val="39"/>
    <w:unhideWhenUsed/>
    <w:rsid w:val="00436DC0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BF5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5A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Unresolved Mention"/>
    <w:basedOn w:val="a0"/>
    <w:uiPriority w:val="99"/>
    <w:semiHidden/>
    <w:unhideWhenUsed/>
    <w:rsid w:val="00D45DB7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9A6DD4"/>
    <w:pPr>
      <w:spacing w:after="0" w:line="360" w:lineRule="auto"/>
      <w:ind w:firstLine="709"/>
      <w:jc w:val="both"/>
    </w:pPr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reactmarkdownparserlistitemi1sva">
    <w:name w:val="reactmarkdownparser_listitem__i1sva"/>
    <w:basedOn w:val="a"/>
    <w:rsid w:val="0065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65415F"/>
    <w:rPr>
      <w:b/>
      <w:bCs/>
    </w:rPr>
  </w:style>
  <w:style w:type="character" w:styleId="HTML1">
    <w:name w:val="HTML Code"/>
    <w:basedOn w:val="a0"/>
    <w:uiPriority w:val="99"/>
    <w:semiHidden/>
    <w:unhideWhenUsed/>
    <w:rsid w:val="0065415F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660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60016"/>
  </w:style>
  <w:style w:type="paragraph" w:styleId="af6">
    <w:name w:val="footer"/>
    <w:basedOn w:val="a"/>
    <w:link w:val="af7"/>
    <w:uiPriority w:val="99"/>
    <w:unhideWhenUsed/>
    <w:rsid w:val="00660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60016"/>
  </w:style>
  <w:style w:type="paragraph" w:styleId="af8">
    <w:name w:val="Normal (Web)"/>
    <w:basedOn w:val="a"/>
    <w:uiPriority w:val="99"/>
    <w:unhideWhenUsed/>
    <w:rsid w:val="0090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EA52-3D83-47EA-8863-ACA6C3A9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8860</TotalTime>
  <Pages>54</Pages>
  <Words>9715</Words>
  <Characters>55382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Лонгортов</dc:creator>
  <cp:keywords/>
  <dc:description/>
  <cp:lastModifiedBy>Егор Лонгортов</cp:lastModifiedBy>
  <cp:revision>359</cp:revision>
  <cp:lastPrinted>2025-04-23T04:40:00Z</cp:lastPrinted>
  <dcterms:created xsi:type="dcterms:W3CDTF">2024-02-02T18:16:00Z</dcterms:created>
  <dcterms:modified xsi:type="dcterms:W3CDTF">2025-04-23T04:46:00Z</dcterms:modified>
</cp:coreProperties>
</file>